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94269" w14:textId="77777777" w:rsidR="00FB041D" w:rsidRDefault="00FB041D" w:rsidP="00F87F7C">
      <w:pPr>
        <w:pStyle w:val="Heading1"/>
      </w:pPr>
      <w:r>
        <w:t>Kwetter: een Twitter clone</w:t>
      </w:r>
    </w:p>
    <w:p w14:paraId="0404677B" w14:textId="77777777" w:rsidR="00F71518" w:rsidRDefault="00F71518" w:rsidP="00F87F7C">
      <w:pPr>
        <w:pStyle w:val="Heading2"/>
      </w:pPr>
    </w:p>
    <w:p w14:paraId="30C9426A" w14:textId="77777777" w:rsidR="00FB041D" w:rsidRDefault="00FB041D" w:rsidP="00F87F7C">
      <w:pPr>
        <w:pStyle w:val="Heading2"/>
      </w:pPr>
      <w:r>
        <w:t>Inleiding</w:t>
      </w:r>
    </w:p>
    <w:p w14:paraId="30C9426B" w14:textId="77777777" w:rsidR="00FB041D" w:rsidRDefault="00FB041D" w:rsidP="00FB041D">
      <w:pPr>
        <w:rPr>
          <w:bCs/>
        </w:rPr>
      </w:pPr>
      <w:r w:rsidRPr="009420DA">
        <w:rPr>
          <w:bCs/>
        </w:rPr>
        <w:t>Je komt het opeens overal tegen Twitter</w:t>
      </w:r>
      <w:r w:rsidRPr="00C82407">
        <w:rPr>
          <w:bCs/>
        </w:rPr>
        <w:t>. Twitter is een internetdienst waarbij gebruikers korte berichtjes publiceren</w:t>
      </w:r>
      <w:r>
        <w:rPr>
          <w:bCs/>
        </w:rPr>
        <w:t>.</w:t>
      </w:r>
      <w:r w:rsidRPr="009420DA">
        <w:rPr>
          <w:bCs/>
        </w:rPr>
        <w:t xml:space="preserve"> Via twitter.com geeft de hele wereld online antwoord op de vraag “What are you doing</w:t>
      </w:r>
      <w:r>
        <w:rPr>
          <w:bCs/>
        </w:rPr>
        <w:t xml:space="preserve">?” Kijk maar eens na de video </w:t>
      </w:r>
      <w:hyperlink r:id="rId13" w:history="1">
        <w:r w:rsidRPr="00F7581A">
          <w:rPr>
            <w:rStyle w:val="Hyperlink"/>
            <w:bCs/>
            <w:sz w:val="20"/>
            <w:szCs w:val="20"/>
          </w:rPr>
          <w:t>http://www.youtube.com/watch?v=ddO9idmax0o</w:t>
        </w:r>
      </w:hyperlink>
      <w:r w:rsidRPr="00F7581A">
        <w:rPr>
          <w:bCs/>
          <w:sz w:val="20"/>
          <w:szCs w:val="20"/>
        </w:rPr>
        <w:t xml:space="preserve"> </w:t>
      </w:r>
      <w:r>
        <w:rPr>
          <w:bCs/>
        </w:rPr>
        <w:t xml:space="preserve">om een beter idee te krijgen wat Twitteren precies is. </w:t>
      </w:r>
    </w:p>
    <w:p w14:paraId="30C9426C" w14:textId="77777777" w:rsidR="00FB041D" w:rsidRDefault="00FB041D" w:rsidP="00FB041D">
      <w:pPr>
        <w:rPr>
          <w:bCs/>
        </w:rPr>
      </w:pPr>
    </w:p>
    <w:p w14:paraId="06649DC1" w14:textId="6BC75818" w:rsidR="00C62730" w:rsidRDefault="00FB041D" w:rsidP="008E6C21">
      <w:r>
        <w:rPr>
          <w:b/>
          <w:bCs/>
          <w:i/>
          <w:lang w:val="en-US"/>
        </w:rPr>
        <w:t>“</w:t>
      </w:r>
      <w:r w:rsidRPr="00C82407">
        <w:rPr>
          <w:b/>
          <w:bCs/>
          <w:i/>
          <w:lang w:val="en-US"/>
        </w:rPr>
        <w:t>Twitter</w:t>
      </w:r>
      <w:r w:rsidRPr="00C82407">
        <w:rPr>
          <w:bCs/>
          <w:i/>
          <w:lang w:val="en-US"/>
        </w:rPr>
        <w:t xml:space="preserve"> is a free social networking and microblogging service that enables its users to send and read messages known as tweets. Tweets are text-based posts of up to 140 characters displayed on the author's profile page and delivered to the author's subscribers who are known as followers. Senders can restrict delivery to those in their circle of friends or, by default, allow open access.</w:t>
      </w:r>
      <w:r>
        <w:rPr>
          <w:bCs/>
          <w:i/>
          <w:lang w:val="en-US"/>
        </w:rPr>
        <w:t xml:space="preserve">” - </w:t>
      </w:r>
      <w:r w:rsidRPr="004937CC">
        <w:rPr>
          <w:i/>
          <w:lang w:val="en-US"/>
        </w:rPr>
        <w:t xml:space="preserve">Uit Wikipedia, de vrije </w:t>
      </w:r>
      <w:proofErr w:type="spellStart"/>
      <w:r w:rsidRPr="004937CC">
        <w:rPr>
          <w:i/>
          <w:lang w:val="en-US"/>
        </w:rPr>
        <w:t>encyclopedie</w:t>
      </w:r>
      <w:proofErr w:type="spellEnd"/>
    </w:p>
    <w:p w14:paraId="38027F60" w14:textId="77777777" w:rsidR="00F71518" w:rsidRDefault="00F71518" w:rsidP="00C62730">
      <w:pPr>
        <w:pStyle w:val="Heading2"/>
      </w:pPr>
    </w:p>
    <w:p w14:paraId="38B8D45C" w14:textId="77777777" w:rsidR="00C62730" w:rsidRPr="00D21B33" w:rsidRDefault="00C62730" w:rsidP="00C62730">
      <w:pPr>
        <w:pStyle w:val="Heading2"/>
      </w:pPr>
      <w:r>
        <w:t>Casus</w:t>
      </w:r>
    </w:p>
    <w:p w14:paraId="493BBE6A" w14:textId="35FE87B8" w:rsidR="00C62730" w:rsidRDefault="00C62730" w:rsidP="00C62730">
      <w:r>
        <w:rPr>
          <w:bCs/>
          <w:lang w:val="en-US"/>
        </w:rPr>
        <w:t xml:space="preserve">De casus </w:t>
      </w:r>
      <w:proofErr w:type="spellStart"/>
      <w:r>
        <w:rPr>
          <w:bCs/>
          <w:lang w:val="en-US"/>
        </w:rPr>
        <w:t>betreft</w:t>
      </w:r>
      <w:proofErr w:type="spellEnd"/>
      <w:r>
        <w:rPr>
          <w:bCs/>
          <w:lang w:val="en-US"/>
        </w:rPr>
        <w:t xml:space="preserve"> </w:t>
      </w:r>
      <w:proofErr w:type="spellStart"/>
      <w:r>
        <w:rPr>
          <w:bCs/>
          <w:lang w:val="en-US"/>
        </w:rPr>
        <w:t>een</w:t>
      </w:r>
      <w:proofErr w:type="spellEnd"/>
      <w:r>
        <w:rPr>
          <w:bCs/>
          <w:lang w:val="en-US"/>
        </w:rPr>
        <w:t xml:space="preserve"> </w:t>
      </w:r>
      <w:proofErr w:type="spellStart"/>
      <w:r>
        <w:rPr>
          <w:bCs/>
          <w:lang w:val="en-US"/>
        </w:rPr>
        <w:t>eenvoudige</w:t>
      </w:r>
      <w:proofErr w:type="spellEnd"/>
      <w:r>
        <w:rPr>
          <w:bCs/>
          <w:lang w:val="en-US"/>
        </w:rPr>
        <w:t xml:space="preserve"> Twitter clone, </w:t>
      </w:r>
      <w:proofErr w:type="spellStart"/>
      <w:r>
        <w:rPr>
          <w:bCs/>
          <w:lang w:val="en-US"/>
        </w:rPr>
        <w:t>kwetter</w:t>
      </w:r>
      <w:proofErr w:type="spellEnd"/>
      <w:r>
        <w:rPr>
          <w:bCs/>
          <w:lang w:val="en-US"/>
        </w:rPr>
        <w:t xml:space="preserve"> </w:t>
      </w:r>
      <w:proofErr w:type="spellStart"/>
      <w:r>
        <w:rPr>
          <w:bCs/>
          <w:lang w:val="en-US"/>
        </w:rPr>
        <w:t>genaamd</w:t>
      </w:r>
      <w:proofErr w:type="spellEnd"/>
      <w:r>
        <w:rPr>
          <w:bCs/>
          <w:lang w:val="en-US"/>
        </w:rPr>
        <w:t xml:space="preserve">. </w:t>
      </w:r>
      <w:r>
        <w:t xml:space="preserve">Deze applicatie is genoemd na de activiteit van het versturen van berichtjes het </w:t>
      </w:r>
      <w:proofErr w:type="spellStart"/>
      <w:r>
        <w:t>twitteren</w:t>
      </w:r>
      <w:proofErr w:type="spellEnd"/>
      <w:r>
        <w:t xml:space="preserve"> </w:t>
      </w:r>
      <w:r w:rsidRPr="00C82407">
        <w:rPr>
          <w:bCs/>
        </w:rPr>
        <w:t>(ook wordt de term '</w:t>
      </w:r>
      <w:proofErr w:type="spellStart"/>
      <w:r w:rsidRPr="00C82407">
        <w:rPr>
          <w:bCs/>
        </w:rPr>
        <w:t>tweeten</w:t>
      </w:r>
      <w:proofErr w:type="spellEnd"/>
      <w:r w:rsidRPr="00C82407">
        <w:rPr>
          <w:bCs/>
        </w:rPr>
        <w:t>' gebruikt),</w:t>
      </w:r>
      <w:r>
        <w:t xml:space="preserve"> dat kwetteren betekent. Voor deze casus ga je een moderne </w:t>
      </w:r>
      <w:proofErr w:type="spellStart"/>
      <w:r>
        <w:t>java</w:t>
      </w:r>
      <w:proofErr w:type="spellEnd"/>
      <w:r>
        <w:t xml:space="preserve"> web applicatie ontwikkelen in Java EE7 met </w:t>
      </w:r>
      <w:proofErr w:type="spellStart"/>
      <w:r>
        <w:t>AngularJS</w:t>
      </w:r>
      <w:proofErr w:type="spellEnd"/>
      <w:r>
        <w:t>.</w:t>
      </w:r>
    </w:p>
    <w:p w14:paraId="52DD475D" w14:textId="77777777" w:rsidR="00F71518" w:rsidRDefault="00F71518" w:rsidP="00C62730">
      <w:pPr>
        <w:pStyle w:val="Heading2"/>
      </w:pPr>
    </w:p>
    <w:p w14:paraId="1404D05D" w14:textId="77777777" w:rsidR="00C62730" w:rsidRPr="00D21B33" w:rsidRDefault="00C62730" w:rsidP="00C62730">
      <w:pPr>
        <w:pStyle w:val="Heading2"/>
      </w:pPr>
      <w:r>
        <w:t>Ontwerp</w:t>
      </w:r>
    </w:p>
    <w:p w14:paraId="2F9DE027" w14:textId="7C497FF4" w:rsidR="00BC3CBB" w:rsidRDefault="007B70F2" w:rsidP="007B70F2">
      <w:r>
        <w:t xml:space="preserve">De architectuur van de </w:t>
      </w:r>
      <w:r w:rsidR="007A25AD">
        <w:t xml:space="preserve"> web </w:t>
      </w:r>
      <w:r>
        <w:t>applicatie bestaa</w:t>
      </w:r>
      <w:r w:rsidR="00363E3F">
        <w:t>t</w:t>
      </w:r>
      <w:r>
        <w:t xml:space="preserve"> uit </w:t>
      </w:r>
      <w:r w:rsidR="00845D85">
        <w:t>een</w:t>
      </w:r>
      <w:r>
        <w:t xml:space="preserve"> of meerdere front-</w:t>
      </w:r>
      <w:proofErr w:type="spellStart"/>
      <w:r>
        <w:t>ends</w:t>
      </w:r>
      <w:proofErr w:type="spellEnd"/>
      <w:r>
        <w:t xml:space="preserve"> en </w:t>
      </w:r>
      <w:r w:rsidR="00845D85" w:rsidRPr="00845D85">
        <w:t>één</w:t>
      </w:r>
      <w:r w:rsidR="00845D85" w:rsidRPr="00845D85" w:rsidDel="00845D85">
        <w:t xml:space="preserve"> </w:t>
      </w:r>
      <w:proofErr w:type="spellStart"/>
      <w:r>
        <w:t>back-end</w:t>
      </w:r>
      <w:proofErr w:type="spellEnd"/>
      <w:r>
        <w:t xml:space="preserve">. De </w:t>
      </w:r>
      <w:proofErr w:type="spellStart"/>
      <w:r>
        <w:t>back-end</w:t>
      </w:r>
      <w:proofErr w:type="spellEnd"/>
      <w:r>
        <w:t xml:space="preserve"> is een Java EE 7 applicatie met een </w:t>
      </w:r>
      <w:proofErr w:type="spellStart"/>
      <w:r>
        <w:t>RESTfull</w:t>
      </w:r>
      <w:proofErr w:type="spellEnd"/>
      <w:r>
        <w:t xml:space="preserve"> web service om de data te ontsluiten</w:t>
      </w:r>
      <w:r w:rsidR="00BC3CBB">
        <w:t xml:space="preserve"> naar de </w:t>
      </w:r>
      <w:proofErr w:type="spellStart"/>
      <w:r w:rsidR="00BC3CBB">
        <w:t>AngularJS</w:t>
      </w:r>
      <w:proofErr w:type="spellEnd"/>
      <w:r w:rsidR="00BC3CBB">
        <w:t xml:space="preserve"> front-end.</w:t>
      </w:r>
    </w:p>
    <w:p w14:paraId="33EFAA49" w14:textId="77777777" w:rsidR="00E578C8" w:rsidRDefault="00E578C8" w:rsidP="008E6C21"/>
    <w:p w14:paraId="3CE8533B" w14:textId="77777777" w:rsidR="00C62730" w:rsidRDefault="00C62730" w:rsidP="00C62730">
      <w:pPr>
        <w:rPr>
          <w:bCs/>
          <w:lang w:val="en-US"/>
        </w:rPr>
      </w:pPr>
    </w:p>
    <w:p w14:paraId="37CDCCE2" w14:textId="300A321E" w:rsidR="00C62730" w:rsidRDefault="00846440" w:rsidP="00C62730">
      <w:pPr>
        <w:rPr>
          <w:bCs/>
          <w:lang w:val="en-US"/>
        </w:rPr>
      </w:pPr>
      <w:r>
        <w:rPr>
          <w:bCs/>
          <w:noProof/>
          <w:lang w:val="en-US" w:eastAsia="en-US"/>
        </w:rPr>
        <mc:AlternateContent>
          <mc:Choice Requires="wps">
            <w:drawing>
              <wp:anchor distT="0" distB="0" distL="114300" distR="114300" simplePos="0" relativeHeight="251669504" behindDoc="0" locked="0" layoutInCell="1" allowOverlap="1" wp14:anchorId="4DA909A1" wp14:editId="42165F8F">
                <wp:simplePos x="0" y="0"/>
                <wp:positionH relativeFrom="column">
                  <wp:posOffset>3086100</wp:posOffset>
                </wp:positionH>
                <wp:positionV relativeFrom="paragraph">
                  <wp:posOffset>20320</wp:posOffset>
                </wp:positionV>
                <wp:extent cx="1485900" cy="612140"/>
                <wp:effectExtent l="50800" t="25400" r="88900" b="99060"/>
                <wp:wrapThrough wrapText="bothSides">
                  <wp:wrapPolygon edited="0">
                    <wp:start x="-738" y="-896"/>
                    <wp:lineTo x="-738" y="24199"/>
                    <wp:lineTo x="22523" y="24199"/>
                    <wp:lineTo x="22523" y="-896"/>
                    <wp:lineTo x="-738" y="-896"/>
                  </wp:wrapPolygon>
                </wp:wrapThrough>
                <wp:docPr id="12" name="Process 12"/>
                <wp:cNvGraphicFramePr/>
                <a:graphic xmlns:a="http://schemas.openxmlformats.org/drawingml/2006/main">
                  <a:graphicData uri="http://schemas.microsoft.com/office/word/2010/wordprocessingShape">
                    <wps:wsp>
                      <wps:cNvSpPr/>
                      <wps:spPr>
                        <a:xfrm>
                          <a:off x="0" y="0"/>
                          <a:ext cx="14859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95A2ABE" w14:textId="77777777" w:rsidR="0051477A" w:rsidRDefault="0051477A" w:rsidP="00C62730">
                            <w:pPr>
                              <w:jc w:val="center"/>
                            </w:pPr>
                            <w:proofErr w:type="spellStart"/>
                            <w:r>
                              <w:t>Back-end</w:t>
                            </w:r>
                            <w:proofErr w:type="spellEnd"/>
                          </w:p>
                          <w:p w14:paraId="63265FF6" w14:textId="5DFF7A78" w:rsidR="0051477A" w:rsidRDefault="0051477A" w:rsidP="00C62730">
                            <w:pPr>
                              <w:jc w:val="center"/>
                            </w:pPr>
                            <w:r>
                              <w:t>(Java EE / JAX 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0,0l0,21600,21600,21600,21600,0xe">
                <v:stroke joinstyle="miter"/>
                <v:path gradientshapeok="t" o:connecttype="rect"/>
              </v:shapetype>
              <v:shape id="Process 12" o:spid="_x0000_s1026" type="#_x0000_t109" style="position:absolute;margin-left:243pt;margin-top:1.6pt;width:117pt;height:48.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" fillcolor="#254163 [1636]" strokecolor="#4579b8 [3044]">
                <v:fill color2="#4477b6 [3012]" rotate="t" colors="0 #2c5d98;52429f #3c7bc7;1 #3a7ccb" type="gradient">
                  <o:fill v:ext="view" type="gradientUnscaled"/>
                </v:fill>
                <v:shadow on="t" opacity="22937f" mv:blur="40000f" origin=",.5" offset="0,23000emu"/>
                <v:textbox>
                  <w:txbxContent>
                    <w:p w14:paraId="095A2ABE" w14:textId="77777777" w:rsidR="004D34A4" w:rsidRDefault="004D34A4" w:rsidP="00C62730">
                      <w:pPr>
                        <w:jc w:val="center"/>
                      </w:pPr>
                      <w:proofErr w:type="spellStart"/>
                      <w:r>
                        <w:t>Back-end</w:t>
                      </w:r>
                      <w:proofErr w:type="spellEnd"/>
                    </w:p>
                    <w:p w14:paraId="63265FF6" w14:textId="5DFF7A78" w:rsidR="004D34A4" w:rsidRDefault="004D34A4" w:rsidP="00C62730">
                      <w:pPr>
                        <w:jc w:val="center"/>
                      </w:pPr>
                      <w:r>
                        <w:t>(Java EE / JAX RS)</w:t>
                      </w:r>
                    </w:p>
                  </w:txbxContent>
                </v:textbox>
                <w10:wrap type="through"/>
              </v:shape>
            </w:pict>
          </mc:Fallback>
        </mc:AlternateContent>
      </w:r>
      <w:r w:rsidR="00C62730">
        <w:rPr>
          <w:bCs/>
          <w:noProof/>
          <w:lang w:val="en-US" w:eastAsia="en-US"/>
        </w:rPr>
        <mc:AlternateContent>
          <mc:Choice Requires="wps">
            <w:drawing>
              <wp:anchor distT="0" distB="0" distL="114300" distR="114300" simplePos="0" relativeHeight="251668480" behindDoc="0" locked="0" layoutInCell="1" allowOverlap="1" wp14:anchorId="5F8A2A74" wp14:editId="12318523">
                <wp:simplePos x="0" y="0"/>
                <wp:positionH relativeFrom="column">
                  <wp:posOffset>685800</wp:posOffset>
                </wp:positionH>
                <wp:positionV relativeFrom="paragraph">
                  <wp:posOffset>20320</wp:posOffset>
                </wp:positionV>
                <wp:extent cx="1028700" cy="612140"/>
                <wp:effectExtent l="50800" t="25400" r="88900" b="99060"/>
                <wp:wrapThrough wrapText="bothSides">
                  <wp:wrapPolygon edited="0">
                    <wp:start x="-1067" y="-896"/>
                    <wp:lineTo x="-1067" y="24199"/>
                    <wp:lineTo x="22933" y="24199"/>
                    <wp:lineTo x="22933" y="-896"/>
                    <wp:lineTo x="-1067" y="-896"/>
                  </wp:wrapPolygon>
                </wp:wrapThrough>
                <wp:docPr id="11" name="Process 11"/>
                <wp:cNvGraphicFramePr/>
                <a:graphic xmlns:a="http://schemas.openxmlformats.org/drawingml/2006/main">
                  <a:graphicData uri="http://schemas.microsoft.com/office/word/2010/wordprocessingShape">
                    <wps:wsp>
                      <wps:cNvSpPr/>
                      <wps:spPr>
                        <a:xfrm>
                          <a:off x="0" y="0"/>
                          <a:ext cx="10287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40CA3DA" w14:textId="77777777" w:rsidR="0051477A" w:rsidRDefault="0051477A" w:rsidP="00C62730">
                            <w:pPr>
                              <w:jc w:val="center"/>
                            </w:pPr>
                            <w:r>
                              <w:t>Front-end</w:t>
                            </w:r>
                          </w:p>
                          <w:p w14:paraId="23F6CC72" w14:textId="77777777" w:rsidR="0051477A" w:rsidRDefault="0051477A" w:rsidP="00C62730">
                            <w:pPr>
                              <w:jc w:val="center"/>
                            </w:pPr>
                            <w:r>
                              <w:t>(</w:t>
                            </w:r>
                            <w:proofErr w:type="spellStart"/>
                            <w:r>
                              <w:t>AngularJS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11" o:spid="_x0000_s1027" type="#_x0000_t109" style="position:absolute;margin-left:54pt;margin-top:1.6pt;width:81pt;height:4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" fillcolor="#254163 [1636]" strokecolor="#4579b8 [3044]">
                <v:fill color2="#4477b6 [3012]" rotate="t" colors="0 #2c5d98;52429f #3c7bc7;1 #3a7ccb" type="gradient">
                  <o:fill v:ext="view" type="gradientUnscaled"/>
                </v:fill>
                <v:shadow on="t" opacity="22937f" mv:blur="40000f" origin=",.5" offset="0,23000emu"/>
                <v:textbox>
                  <w:txbxContent>
                    <w:p w14:paraId="740CA3DA" w14:textId="77777777" w:rsidR="004D34A4" w:rsidRDefault="004D34A4" w:rsidP="00C62730">
                      <w:pPr>
                        <w:jc w:val="center"/>
                      </w:pPr>
                      <w:r>
                        <w:t>Front-end</w:t>
                      </w:r>
                    </w:p>
                    <w:p w14:paraId="23F6CC72" w14:textId="77777777" w:rsidR="004D34A4" w:rsidRDefault="004D34A4" w:rsidP="00C62730">
                      <w:pPr>
                        <w:jc w:val="center"/>
                      </w:pPr>
                      <w:r>
                        <w:t>(</w:t>
                      </w:r>
                      <w:proofErr w:type="spellStart"/>
                      <w:r>
                        <w:t>AngularJS</w:t>
                      </w:r>
                      <w:proofErr w:type="spellEnd"/>
                      <w:r>
                        <w:t>)</w:t>
                      </w:r>
                    </w:p>
                  </w:txbxContent>
                </v:textbox>
                <w10:wrap type="through"/>
              </v:shape>
            </w:pict>
          </mc:Fallback>
        </mc:AlternateContent>
      </w:r>
      <w:r w:rsidR="00C62730">
        <w:rPr>
          <w:bCs/>
          <w:noProof/>
          <w:lang w:val="en-US" w:eastAsia="en-US"/>
        </w:rPr>
        <mc:AlternateContent>
          <mc:Choice Requires="wps">
            <w:drawing>
              <wp:anchor distT="0" distB="0" distL="114300" distR="114300" simplePos="0" relativeHeight="251670528" behindDoc="0" locked="0" layoutInCell="1" allowOverlap="1" wp14:anchorId="71FE3FCE" wp14:editId="41E2B035">
                <wp:simplePos x="0" y="0"/>
                <wp:positionH relativeFrom="column">
                  <wp:posOffset>1828800</wp:posOffset>
                </wp:positionH>
                <wp:positionV relativeFrom="paragraph">
                  <wp:posOffset>107315</wp:posOffset>
                </wp:positionV>
                <wp:extent cx="1216025" cy="484505"/>
                <wp:effectExtent l="50800" t="25400" r="53975" b="99695"/>
                <wp:wrapThrough wrapText="bothSides">
                  <wp:wrapPolygon edited="0">
                    <wp:start x="2707" y="-1132"/>
                    <wp:lineTo x="-902" y="0"/>
                    <wp:lineTo x="-902" y="13588"/>
                    <wp:lineTo x="902" y="18118"/>
                    <wp:lineTo x="2707" y="23780"/>
                    <wp:lineTo x="3158" y="24912"/>
                    <wp:lineTo x="18498" y="24912"/>
                    <wp:lineTo x="22108" y="14721"/>
                    <wp:lineTo x="21656" y="10191"/>
                    <wp:lineTo x="18949" y="-1132"/>
                    <wp:lineTo x="2707" y="-1132"/>
                  </wp:wrapPolygon>
                </wp:wrapThrough>
                <wp:docPr id="13" name="Left-Right Arrow 13"/>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14:paraId="6EB99095" w14:textId="77777777" w:rsidR="0051477A" w:rsidRDefault="0051477A" w:rsidP="00C62730">
                            <w:pPr>
                              <w:jc w:val="center"/>
                            </w:pPr>
                            <w: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28" type="#_x0000_t69" style="position:absolute;margin-left:2in;margin-top:8.45pt;width:95.75pt;height:38.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" adj="4303" fillcolor="#254163 [1636]" strokecolor="#4579b8 [3044]">
                <v:fill color2="#4477b6 [3012]" rotate="t" colors="0 #2c5d98;52429f #3c7bc7;1 #3a7ccb" type="gradient">
                  <o:fill v:ext="view" type="gradientUnscaled"/>
                </v:fill>
                <v:shadow on="t" opacity="22937f" mv:blur="40000f" origin=",.5" offset="0,23000emu"/>
                <v:textbox>
                  <w:txbxContent>
                    <w:p w14:paraId="6EB99095" w14:textId="77777777" w:rsidR="004D34A4" w:rsidRDefault="004D34A4" w:rsidP="00C62730">
                      <w:pPr>
                        <w:jc w:val="center"/>
                      </w:pPr>
                      <w:r>
                        <w:t>REST</w:t>
                      </w:r>
                    </w:p>
                  </w:txbxContent>
                </v:textbox>
                <w10:wrap type="through"/>
              </v:shape>
            </w:pict>
          </mc:Fallback>
        </mc:AlternateContent>
      </w:r>
    </w:p>
    <w:p w14:paraId="6D39DAC2" w14:textId="77777777" w:rsidR="00C62730" w:rsidRDefault="00C62730" w:rsidP="00C62730">
      <w:pPr>
        <w:rPr>
          <w:bCs/>
          <w:lang w:val="en-US"/>
        </w:rPr>
      </w:pPr>
    </w:p>
    <w:p w14:paraId="11909E11" w14:textId="77777777" w:rsidR="00C62730" w:rsidRDefault="00C62730" w:rsidP="008E6C21"/>
    <w:p w14:paraId="7FE538F7" w14:textId="77777777" w:rsidR="00C62730" w:rsidRDefault="00C62730" w:rsidP="008E6C21"/>
    <w:p w14:paraId="4FDBF404" w14:textId="77777777" w:rsidR="007B70F2" w:rsidRDefault="007B70F2" w:rsidP="008E6C21"/>
    <w:p w14:paraId="04BC4728" w14:textId="77777777" w:rsidR="00BC3CBB" w:rsidRDefault="00BC3CBB" w:rsidP="008E6C21"/>
    <w:p w14:paraId="180597A5" w14:textId="4C535F93" w:rsidR="00516C5C" w:rsidRDefault="00BC3CBB" w:rsidP="008E6C21">
      <w:r>
        <w:t xml:space="preserve">De front- en </w:t>
      </w:r>
      <w:proofErr w:type="spellStart"/>
      <w:r>
        <w:t>back-end</w:t>
      </w:r>
      <w:proofErr w:type="spellEnd"/>
      <w:r>
        <w:t xml:space="preserve"> worden </w:t>
      </w:r>
      <w:r w:rsidR="00363E3F">
        <w:t xml:space="preserve">los </w:t>
      </w:r>
      <w:r>
        <w:t>van elkaar ontwikkeld</w:t>
      </w:r>
      <w:r w:rsidR="00516C5C">
        <w:t xml:space="preserve"> in aparte projecten.</w:t>
      </w:r>
      <w:r w:rsidR="00845D85">
        <w:t xml:space="preserve"> </w:t>
      </w:r>
      <w:r w:rsidR="00516C5C">
        <w:t xml:space="preserve">Voor de front-end en </w:t>
      </w:r>
      <w:proofErr w:type="spellStart"/>
      <w:r w:rsidR="00516C5C">
        <w:t>back-end</w:t>
      </w:r>
      <w:proofErr w:type="spellEnd"/>
      <w:r w:rsidR="00516C5C">
        <w:t xml:space="preserve"> moeten respecti</w:t>
      </w:r>
      <w:r w:rsidR="00363E3F">
        <w:t>e</w:t>
      </w:r>
      <w:r w:rsidR="00516C5C">
        <w:t>velijk een HTML5</w:t>
      </w:r>
      <w:r w:rsidR="00363E3F">
        <w:t xml:space="preserve"> Application - en een </w:t>
      </w:r>
      <w:proofErr w:type="spellStart"/>
      <w:r w:rsidR="00363E3F">
        <w:t>M</w:t>
      </w:r>
      <w:r w:rsidR="00845D85">
        <w:t>aven</w:t>
      </w:r>
      <w:proofErr w:type="spellEnd"/>
      <w:r w:rsidR="00363E3F">
        <w:t xml:space="preserve"> Web Application project worden gebruikt. </w:t>
      </w:r>
      <w:r w:rsidR="00363E3F" w:rsidRPr="00363E3F">
        <w:t xml:space="preserve">In het bestand kwetter.zip (SharePoint) vind je de benodigde domein en service klassen voor de </w:t>
      </w:r>
      <w:proofErr w:type="spellStart"/>
      <w:r w:rsidR="00363E3F" w:rsidRPr="00363E3F">
        <w:t>back-end</w:t>
      </w:r>
      <w:proofErr w:type="spellEnd"/>
      <w:r w:rsidR="00363E3F" w:rsidRPr="00363E3F">
        <w:t>.</w:t>
      </w:r>
    </w:p>
    <w:p w14:paraId="7120DD94" w14:textId="77777777" w:rsidR="00BA176B" w:rsidRDefault="00BA176B" w:rsidP="008E6C21"/>
    <w:p w14:paraId="14E17792" w14:textId="77777777" w:rsidR="00BA176B" w:rsidRDefault="00BA176B" w:rsidP="008E6C21"/>
    <w:p w14:paraId="28B4D8CF" w14:textId="77777777" w:rsidR="00BA176B" w:rsidRDefault="00BA176B" w:rsidP="008E6C21"/>
    <w:p w14:paraId="3CEE3C97" w14:textId="77777777" w:rsidR="00BA176B" w:rsidRDefault="00BA176B" w:rsidP="008E6C21"/>
    <w:p w14:paraId="1A9739F6" w14:textId="77777777" w:rsidR="00BA176B" w:rsidRDefault="00BA176B" w:rsidP="008E6C21"/>
    <w:p w14:paraId="3229ADFC" w14:textId="3429CF2F" w:rsidR="00F71518" w:rsidRDefault="00B73FAD" w:rsidP="008E6C21">
      <w:r>
        <w:lastRenderedPageBreak/>
        <w:t xml:space="preserve">De structuur van de </w:t>
      </w:r>
      <w:r w:rsidR="00E377BA">
        <w:t xml:space="preserve">front-end </w:t>
      </w:r>
      <w:proofErr w:type="spellStart"/>
      <w:r>
        <w:t>AngularJS</w:t>
      </w:r>
      <w:proofErr w:type="spellEnd"/>
      <w:r>
        <w:t xml:space="preserve"> applicatie bestaat uit een View</w:t>
      </w:r>
      <w:r w:rsidR="00860169">
        <w:t>-</w:t>
      </w:r>
      <w:r>
        <w:t>, Controller</w:t>
      </w:r>
      <w:r w:rsidR="00860169">
        <w:t>-</w:t>
      </w:r>
      <w:r>
        <w:t xml:space="preserve"> en Service laag. De</w:t>
      </w:r>
      <w:ins w:id="0" w:author="Frank Coenen" w:date="2015-02-27T22:15:00Z">
        <w:r w:rsidR="008635F5">
          <w:t xml:space="preserve">ze front-end </w:t>
        </w:r>
      </w:ins>
      <w:del w:id="1" w:author="Frank Coenen" w:date="2015-02-27T22:15:00Z">
        <w:r w:rsidDel="008635F5">
          <w:delText xml:space="preserve"> </w:delText>
        </w:r>
      </w:del>
      <w:r w:rsidR="00E377BA">
        <w:t>S</w:t>
      </w:r>
      <w:r>
        <w:t>ervice laag</w:t>
      </w:r>
      <w:r w:rsidR="00E377BA">
        <w:t xml:space="preserve"> bestaat uit een of meerdere </w:t>
      </w:r>
      <w:proofErr w:type="spellStart"/>
      <w:r w:rsidR="00E377BA">
        <w:t>Angular</w:t>
      </w:r>
      <w:proofErr w:type="spellEnd"/>
      <w:r w:rsidR="00E377BA">
        <w:t xml:space="preserve"> Services die interactie hebben met de Rest Java EE Backend</w:t>
      </w:r>
      <w:r w:rsidR="002069FF">
        <w:t xml:space="preserve"> voor</w:t>
      </w:r>
      <w:r w:rsidR="00AB22F6">
        <w:t xml:space="preserve"> het communiceren </w:t>
      </w:r>
      <w:r w:rsidR="002069FF">
        <w:t>van het model.</w:t>
      </w:r>
    </w:p>
    <w:p w14:paraId="272EF470" w14:textId="3F50E062" w:rsidR="00BA176B" w:rsidRDefault="00F71518" w:rsidP="008E6C21">
      <w:r>
        <w:rPr>
          <w:noProof/>
          <w:lang w:val="en-US" w:eastAsia="en-US"/>
        </w:rPr>
        <mc:AlternateContent>
          <mc:Choice Requires="wps">
            <w:drawing>
              <wp:anchor distT="0" distB="0" distL="114300" distR="114300" simplePos="0" relativeHeight="251678720" behindDoc="0" locked="0" layoutInCell="1" allowOverlap="1" wp14:anchorId="5E3C3FE6" wp14:editId="3464C756">
                <wp:simplePos x="0" y="0"/>
                <wp:positionH relativeFrom="column">
                  <wp:posOffset>1371600</wp:posOffset>
                </wp:positionH>
                <wp:positionV relativeFrom="paragraph">
                  <wp:posOffset>160020</wp:posOffset>
                </wp:positionV>
                <wp:extent cx="2057400" cy="1943100"/>
                <wp:effectExtent l="50800" t="25400" r="76200" b="114300"/>
                <wp:wrapThrough wrapText="bothSides">
                  <wp:wrapPolygon edited="0">
                    <wp:start x="1600" y="-282"/>
                    <wp:lineTo x="-533" y="0"/>
                    <wp:lineTo x="-533" y="20894"/>
                    <wp:lineTo x="1867" y="22588"/>
                    <wp:lineTo x="19733" y="22588"/>
                    <wp:lineTo x="20000" y="22306"/>
                    <wp:lineTo x="22133" y="18353"/>
                    <wp:lineTo x="22133" y="3388"/>
                    <wp:lineTo x="21333" y="1694"/>
                    <wp:lineTo x="20000" y="-282"/>
                    <wp:lineTo x="1600" y="-282"/>
                  </wp:wrapPolygon>
                </wp:wrapThrough>
                <wp:docPr id="20" name="Rounded Rectangle 20"/>
                <wp:cNvGraphicFramePr/>
                <a:graphic xmlns:a="http://schemas.openxmlformats.org/drawingml/2006/main">
                  <a:graphicData uri="http://schemas.microsoft.com/office/word/2010/wordprocessingShape">
                    <wps:wsp>
                      <wps:cNvSpPr/>
                      <wps:spPr>
                        <a:xfrm>
                          <a:off x="0" y="0"/>
                          <a:ext cx="2057400" cy="19431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108pt;margin-top:12.6pt;width:162pt;height: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" filled="f" strokecolor="#4579b8 [3044]">
                <v:shadow on="t" opacity="22937f" mv:blur="40000f" origin=",.5" offset="0,23000emu"/>
                <w10:wrap type="through"/>
              </v:roundrect>
            </w:pict>
          </mc:Fallback>
        </mc:AlternateContent>
      </w:r>
    </w:p>
    <w:p w14:paraId="761872B4" w14:textId="33BAF5D5" w:rsidR="00BA176B" w:rsidRDefault="00F71518" w:rsidP="008E6C21">
      <w:r>
        <w:rPr>
          <w:noProof/>
          <w:lang w:val="en-US" w:eastAsia="en-US"/>
        </w:rPr>
        <mc:AlternateContent>
          <mc:Choice Requires="wps">
            <w:drawing>
              <wp:anchor distT="0" distB="0" distL="114300" distR="114300" simplePos="0" relativeHeight="251671552" behindDoc="0" locked="0" layoutInCell="1" allowOverlap="1" wp14:anchorId="2FC92A87" wp14:editId="5C936134">
                <wp:simplePos x="0" y="0"/>
                <wp:positionH relativeFrom="column">
                  <wp:posOffset>1600200</wp:posOffset>
                </wp:positionH>
                <wp:positionV relativeFrom="paragraph">
                  <wp:posOffset>99060</wp:posOffset>
                </wp:positionV>
                <wp:extent cx="1714500" cy="342900"/>
                <wp:effectExtent l="50800" t="25400" r="88900" b="114300"/>
                <wp:wrapThrough wrapText="bothSides">
                  <wp:wrapPolygon edited="0">
                    <wp:start x="-640" y="-1600"/>
                    <wp:lineTo x="-640" y="27200"/>
                    <wp:lineTo x="22400" y="27200"/>
                    <wp:lineTo x="22400" y="-1600"/>
                    <wp:lineTo x="-640" y="-1600"/>
                  </wp:wrapPolygon>
                </wp:wrapThrough>
                <wp:docPr id="14" name="Process 14"/>
                <wp:cNvGraphicFramePr/>
                <a:graphic xmlns:a="http://schemas.openxmlformats.org/drawingml/2006/main">
                  <a:graphicData uri="http://schemas.microsoft.com/office/word/2010/wordprocessingShape">
                    <wps:wsp>
                      <wps:cNvSpPr/>
                      <wps:spPr>
                        <a:xfrm>
                          <a:off x="0" y="0"/>
                          <a:ext cx="1714500" cy="3429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4170E20" w14:textId="35F66776" w:rsidR="0051477A" w:rsidRDefault="0051477A" w:rsidP="00F71518">
                            <w:pPr>
                              <w:jc w:val="center"/>
                            </w:pPr>
                            <w:r>
                              <w:t xml:space="preserve">View </w:t>
                            </w:r>
                            <w:proofErr w:type="spellStart"/>
                            <w:r>
                              <w:t>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0,0l0,21600,21600,21600,21600,0xe">
                <v:stroke joinstyle="miter"/>
                <v:path gradientshapeok="t" o:connecttype="rect"/>
              </v:shapetype>
              <v:shape id="Process 14" o:spid="_x0000_s1029" type="#_x0000_t109" style="position:absolute;margin-left:126pt;margin-top:7.8pt;width:13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" fillcolor="#254163 [1636]" strokecolor="#4579b8 [3044]">
                <v:fill color2="#4477b6 [3012]" rotate="t" colors="0 #2c5d98;52429f #3c7bc7;1 #3a7ccb" type="gradient">
                  <o:fill v:ext="view" type="gradientUnscaled"/>
                </v:fill>
                <v:shadow on="t" opacity="22937f" mv:blur="40000f" origin=",.5" offset="0,23000emu"/>
                <v:textbox>
                  <w:txbxContent>
                    <w:p w14:paraId="24170E20" w14:textId="35F66776" w:rsidR="0051477A" w:rsidRDefault="0051477A" w:rsidP="00F71518">
                      <w:pPr>
                        <w:jc w:val="center"/>
                      </w:pPr>
                      <w:r>
                        <w:t xml:space="preserve">View </w:t>
                      </w:r>
                      <w:proofErr w:type="spellStart"/>
                      <w:r>
                        <w:t>Layer</w:t>
                      </w:r>
                      <w:proofErr w:type="spellEnd"/>
                    </w:p>
                  </w:txbxContent>
                </v:textbox>
                <w10:wrap type="through"/>
              </v:shape>
            </w:pict>
          </mc:Fallback>
        </mc:AlternateContent>
      </w:r>
    </w:p>
    <w:p w14:paraId="3A5F56F3" w14:textId="7E2516ED" w:rsidR="00BA176B" w:rsidRDefault="00BA176B" w:rsidP="008E6C21"/>
    <w:p w14:paraId="2D3C6C83" w14:textId="49E939B9" w:rsidR="00BA176B" w:rsidRDefault="00BA176B" w:rsidP="008E6C21">
      <w:r>
        <w:rPr>
          <w:noProof/>
          <w:lang w:val="en-US" w:eastAsia="en-US"/>
        </w:rPr>
        <mc:AlternateContent>
          <mc:Choice Requires="wps">
            <w:drawing>
              <wp:anchor distT="0" distB="0" distL="114300" distR="114300" simplePos="0" relativeHeight="251676672" behindDoc="0" locked="0" layoutInCell="1" allowOverlap="1" wp14:anchorId="7693ACD5" wp14:editId="4801F058">
                <wp:simplePos x="0" y="0"/>
                <wp:positionH relativeFrom="column">
                  <wp:posOffset>2400300</wp:posOffset>
                </wp:positionH>
                <wp:positionV relativeFrom="paragraph">
                  <wp:posOffset>91440</wp:posOffset>
                </wp:positionV>
                <wp:extent cx="0" cy="342900"/>
                <wp:effectExtent l="127000" t="50800" r="76200" b="114300"/>
                <wp:wrapNone/>
                <wp:docPr id="18"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189pt;margin-top:7.2pt;width:0;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" strokecolor="#4f81bd [3204]" strokeweight="2pt">
                <v:stroke startarrow="open" endarrow="open"/>
                <v:shadow on="t" opacity="24903f" mv:blur="40000f" origin=",.5" offset="0,20000emu"/>
              </v:shape>
            </w:pict>
          </mc:Fallback>
        </mc:AlternateContent>
      </w:r>
    </w:p>
    <w:p w14:paraId="021BA826" w14:textId="4597488E" w:rsidR="00BA176B" w:rsidRDefault="00F71518" w:rsidP="008E6C21">
      <w:r>
        <w:rPr>
          <w:noProof/>
          <w:lang w:val="en-US" w:eastAsia="en-US"/>
        </w:rPr>
        <mc:AlternateContent>
          <mc:Choice Requires="wps">
            <w:drawing>
              <wp:anchor distT="0" distB="0" distL="114300" distR="114300" simplePos="0" relativeHeight="251685888" behindDoc="0" locked="0" layoutInCell="1" allowOverlap="1" wp14:anchorId="57C75C88" wp14:editId="652EA9EE">
                <wp:simplePos x="0" y="0"/>
                <wp:positionH relativeFrom="column">
                  <wp:posOffset>4800600</wp:posOffset>
                </wp:positionH>
                <wp:positionV relativeFrom="paragraph">
                  <wp:posOffset>144780</wp:posOffset>
                </wp:positionV>
                <wp:extent cx="297815" cy="9144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F92694" w14:textId="77777777" w:rsidR="0051477A" w:rsidRDefault="0051477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margin-left:378pt;margin-top:11.4pt;width:23.45pt;height:1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" filled="f" stroked="f">
                <v:textbox>
                  <w:txbxContent>
                    <w:p w14:paraId="23F92694" w14:textId="77777777" w:rsidR="004D34A4" w:rsidRDefault="004D34A4"/>
                  </w:txbxContent>
                </v:textbox>
                <w10:wrap type="square"/>
              </v:shape>
            </w:pict>
          </mc:Fallback>
        </mc:AlternateContent>
      </w:r>
    </w:p>
    <w:p w14:paraId="7A0E6303" w14:textId="2675BE6D" w:rsidR="00BA176B" w:rsidRDefault="002069FF" w:rsidP="008E6C21">
      <w:r>
        <w:rPr>
          <w:noProof/>
          <w:lang w:val="en-US" w:eastAsia="en-US"/>
        </w:rPr>
        <mc:AlternateContent>
          <mc:Choice Requires="wps">
            <w:drawing>
              <wp:anchor distT="0" distB="0" distL="114300" distR="114300" simplePos="0" relativeHeight="251673600" behindDoc="0" locked="0" layoutInCell="1" allowOverlap="1" wp14:anchorId="4BE2972C" wp14:editId="66B4B677">
                <wp:simplePos x="0" y="0"/>
                <wp:positionH relativeFrom="column">
                  <wp:posOffset>1600200</wp:posOffset>
                </wp:positionH>
                <wp:positionV relativeFrom="paragraph">
                  <wp:posOffset>53340</wp:posOffset>
                </wp:positionV>
                <wp:extent cx="1714500" cy="342900"/>
                <wp:effectExtent l="50800" t="25400" r="88900" b="114300"/>
                <wp:wrapThrough wrapText="bothSides">
                  <wp:wrapPolygon edited="0">
                    <wp:start x="-640" y="-1600"/>
                    <wp:lineTo x="-640" y="27200"/>
                    <wp:lineTo x="22400" y="27200"/>
                    <wp:lineTo x="22400" y="-1600"/>
                    <wp:lineTo x="-640" y="-1600"/>
                  </wp:wrapPolygon>
                </wp:wrapThrough>
                <wp:docPr id="15" name="Process 15"/>
                <wp:cNvGraphicFramePr/>
                <a:graphic xmlns:a="http://schemas.openxmlformats.org/drawingml/2006/main">
                  <a:graphicData uri="http://schemas.microsoft.com/office/word/2010/wordprocessingShape">
                    <wps:wsp>
                      <wps:cNvSpPr/>
                      <wps:spPr>
                        <a:xfrm>
                          <a:off x="0" y="0"/>
                          <a:ext cx="1714500" cy="3429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3200FB0" w14:textId="772834E9" w:rsidR="0051477A" w:rsidRDefault="0051477A" w:rsidP="00F71518">
                            <w:pPr>
                              <w:jc w:val="center"/>
                            </w:pPr>
                            <w:r>
                              <w:t xml:space="preserve">Controller </w:t>
                            </w:r>
                            <w:proofErr w:type="spellStart"/>
                            <w:r>
                              <w:t>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5" o:spid="_x0000_s1031" type="#_x0000_t109" style="position:absolute;margin-left:126pt;margin-top:4.2pt;width:13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33200FB0" w14:textId="772834E9" w:rsidR="0051477A" w:rsidRDefault="0051477A" w:rsidP="00F71518">
                      <w:pPr>
                        <w:jc w:val="center"/>
                      </w:pPr>
                      <w:r>
                        <w:t xml:space="preserve">Controller </w:t>
                      </w:r>
                      <w:proofErr w:type="spellStart"/>
                      <w:r>
                        <w:t>Layer</w:t>
                      </w:r>
                      <w:proofErr w:type="spellEnd"/>
                    </w:p>
                  </w:txbxContent>
                </v:textbox>
                <w10:wrap type="through"/>
              </v:shape>
            </w:pict>
          </mc:Fallback>
        </mc:AlternateContent>
      </w:r>
    </w:p>
    <w:p w14:paraId="769780FD" w14:textId="2B77AAC4" w:rsidR="00BA176B" w:rsidRDefault="00BA176B" w:rsidP="008E6C21"/>
    <w:p w14:paraId="657FEDED" w14:textId="43235E72" w:rsidR="00B73FAD" w:rsidRDefault="00F71518" w:rsidP="008E6C21">
      <w:r>
        <w:rPr>
          <w:noProof/>
          <w:lang w:val="en-US" w:eastAsia="en-US"/>
        </w:rPr>
        <mc:AlternateContent>
          <mc:Choice Requires="wps">
            <w:drawing>
              <wp:anchor distT="0" distB="0" distL="114300" distR="114300" simplePos="0" relativeHeight="251677696" behindDoc="0" locked="0" layoutInCell="1" allowOverlap="1" wp14:anchorId="62F63DDD" wp14:editId="5AA3FB68">
                <wp:simplePos x="0" y="0"/>
                <wp:positionH relativeFrom="column">
                  <wp:posOffset>2400300</wp:posOffset>
                </wp:positionH>
                <wp:positionV relativeFrom="paragraph">
                  <wp:posOffset>76200</wp:posOffset>
                </wp:positionV>
                <wp:extent cx="0" cy="342900"/>
                <wp:effectExtent l="127000" t="25400" r="76200" b="114300"/>
                <wp:wrapNone/>
                <wp:docPr id="19" name="Straight Arrow Connector 1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189pt;margin-top:6pt;width:0;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" strokecolor="#4f81bd [3204]" strokeweight="2pt">
                <v:stroke endarrow="open"/>
                <v:shadow on="t" opacity="24903f" mv:blur="40000f" origin=",.5" offset="0,20000emu"/>
              </v:shape>
            </w:pict>
          </mc:Fallback>
        </mc:AlternateContent>
      </w:r>
    </w:p>
    <w:p w14:paraId="62914D4F" w14:textId="68117622" w:rsidR="00BA176B" w:rsidRDefault="002069FF" w:rsidP="008E6C21">
      <w:r>
        <w:rPr>
          <w:noProof/>
          <w:lang w:val="en-US" w:eastAsia="en-US"/>
        </w:rPr>
        <mc:AlternateContent>
          <mc:Choice Requires="wps">
            <w:drawing>
              <wp:anchor distT="0" distB="0" distL="114300" distR="114300" simplePos="0" relativeHeight="251689984" behindDoc="0" locked="0" layoutInCell="1" allowOverlap="1" wp14:anchorId="315FE15A" wp14:editId="44885D8B">
                <wp:simplePos x="0" y="0"/>
                <wp:positionH relativeFrom="column">
                  <wp:posOffset>1638300</wp:posOffset>
                </wp:positionH>
                <wp:positionV relativeFrom="paragraph">
                  <wp:posOffset>213360</wp:posOffset>
                </wp:positionV>
                <wp:extent cx="1676400" cy="342900"/>
                <wp:effectExtent l="50800" t="25400" r="76200" b="114300"/>
                <wp:wrapThrough wrapText="bothSides">
                  <wp:wrapPolygon edited="0">
                    <wp:start x="-655" y="-1600"/>
                    <wp:lineTo x="-655" y="27200"/>
                    <wp:lineTo x="22255" y="27200"/>
                    <wp:lineTo x="22255" y="-1600"/>
                    <wp:lineTo x="-655" y="-1600"/>
                  </wp:wrapPolygon>
                </wp:wrapThrough>
                <wp:docPr id="4" name="Process 4"/>
                <wp:cNvGraphicFramePr/>
                <a:graphic xmlns:a="http://schemas.openxmlformats.org/drawingml/2006/main">
                  <a:graphicData uri="http://schemas.microsoft.com/office/word/2010/wordprocessingShape">
                    <wps:wsp>
                      <wps:cNvSpPr/>
                      <wps:spPr>
                        <a:xfrm>
                          <a:off x="0" y="0"/>
                          <a:ext cx="1676400" cy="3429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567F9208" w14:textId="13F5EC78" w:rsidR="0051477A" w:rsidRDefault="0051477A" w:rsidP="00D2289F">
                            <w:pPr>
                              <w:jc w:val="center"/>
                            </w:pPr>
                            <w:r>
                              <w:t xml:space="preserve">Front-end </w:t>
                            </w:r>
                            <w:proofErr w:type="spellStart"/>
                            <w:r>
                              <w:t>Sevice</w:t>
                            </w:r>
                            <w:proofErr w:type="spellEnd"/>
                            <w:r>
                              <w:t xml:space="preserve"> </w:t>
                            </w:r>
                            <w:proofErr w:type="spellStart"/>
                            <w:r>
                              <w:t>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4" o:spid="_x0000_s1032" type="#_x0000_t109" style="position:absolute;margin-left:129pt;margin-top:16.8pt;width:132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" fillcolor="#254163 [1636]" strokecolor="#4579b8 [3044]">
                <v:fill color2="#4477b6 [3012]" rotate="t" colors="0 #2c5d98;52429f #3c7bc7;1 #3a7ccb" type="gradient">
                  <o:fill v:ext="view" type="gradientUnscaled"/>
                </v:fill>
                <v:shadow on="t" opacity="22937f" mv:blur="40000f" origin=",.5" offset="0,23000emu"/>
                <v:textbox>
                  <w:txbxContent>
                    <w:p w14:paraId="567F9208" w14:textId="13F5EC78" w:rsidR="0051477A" w:rsidRDefault="0051477A" w:rsidP="00D2289F">
                      <w:pPr>
                        <w:jc w:val="center"/>
                      </w:pPr>
                      <w:r>
                        <w:t xml:space="preserve">Front-end </w:t>
                      </w:r>
                      <w:proofErr w:type="spellStart"/>
                      <w:r>
                        <w:t>Sevice</w:t>
                      </w:r>
                      <w:proofErr w:type="spellEnd"/>
                      <w:r>
                        <w:t xml:space="preserve"> </w:t>
                      </w:r>
                      <w:proofErr w:type="spellStart"/>
                      <w:r>
                        <w:t>Layer</w:t>
                      </w:r>
                      <w:proofErr w:type="spellEnd"/>
                    </w:p>
                  </w:txbxContent>
                </v:textbox>
                <w10:wrap type="through"/>
              </v:shape>
            </w:pict>
          </mc:Fallback>
        </mc:AlternateContent>
      </w:r>
    </w:p>
    <w:p w14:paraId="3F9AF998" w14:textId="192B5B31" w:rsidR="00BA176B" w:rsidRDefault="002069FF" w:rsidP="008E6C21">
      <w:r>
        <w:rPr>
          <w:noProof/>
          <w:lang w:val="en-US" w:eastAsia="en-US"/>
        </w:rPr>
        <mc:AlternateContent>
          <mc:Choice Requires="wps">
            <w:drawing>
              <wp:anchor distT="0" distB="0" distL="114300" distR="114300" simplePos="0" relativeHeight="251684864" behindDoc="0" locked="0" layoutInCell="1" allowOverlap="1" wp14:anchorId="1C339BD4" wp14:editId="57714335">
                <wp:simplePos x="0" y="0"/>
                <wp:positionH relativeFrom="column">
                  <wp:posOffset>2400300</wp:posOffset>
                </wp:positionH>
                <wp:positionV relativeFrom="paragraph">
                  <wp:posOffset>213360</wp:posOffset>
                </wp:positionV>
                <wp:extent cx="0" cy="739140"/>
                <wp:effectExtent l="127000" t="25400" r="101600" b="99060"/>
                <wp:wrapNone/>
                <wp:docPr id="23" name="Straight Arrow Connector 23"/>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89pt;margin-top:16.8pt;width:0;height:5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" strokecolor="#4f81bd [3204]" strokeweight="2pt">
                <v:stroke endarrow="open"/>
                <v:shadow on="t" opacity="24903f" mv:blur="40000f" origin=",.5" offset="0,20000emu"/>
              </v:shape>
            </w:pict>
          </mc:Fallback>
        </mc:AlternateContent>
      </w:r>
    </w:p>
    <w:p w14:paraId="5E49ACE3" w14:textId="100B0E5C" w:rsidR="00BA176B" w:rsidRDefault="002069FF" w:rsidP="008E6C21">
      <w:r>
        <w:rPr>
          <w:noProof/>
          <w:lang w:val="en-US" w:eastAsia="en-US"/>
        </w:rPr>
        <mc:AlternateContent>
          <mc:Choice Requires="wps">
            <w:drawing>
              <wp:anchor distT="0" distB="0" distL="114300" distR="114300" simplePos="0" relativeHeight="251686912" behindDoc="0" locked="0" layoutInCell="1" allowOverlap="1" wp14:anchorId="45C0584A" wp14:editId="18903854">
                <wp:simplePos x="0" y="0"/>
                <wp:positionH relativeFrom="column">
                  <wp:posOffset>3626485</wp:posOffset>
                </wp:positionH>
                <wp:positionV relativeFrom="paragraph">
                  <wp:posOffset>167640</wp:posOffset>
                </wp:positionV>
                <wp:extent cx="716915"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7169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3525C" w14:textId="08D74FD8" w:rsidR="0051477A" w:rsidRDefault="0051477A">
                            <w:r>
                              <w:t>http/</w:t>
                            </w:r>
                            <w:proofErr w:type="spellStart"/>
                            <w:r>
                              <w:t>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33" type="#_x0000_t202" style="position:absolute;margin-left:285.55pt;margin-top:13.2pt;width:56.45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" filled="f" stroked="f">
                <v:textbox>
                  <w:txbxContent>
                    <w:p w14:paraId="6D83525C" w14:textId="08D74FD8" w:rsidR="0051477A" w:rsidRDefault="0051477A">
                      <w:r>
                        <w:t>http/</w:t>
                      </w:r>
                      <w:proofErr w:type="spellStart"/>
                      <w:r>
                        <w:t>json</w:t>
                      </w:r>
                      <w:proofErr w:type="spellEnd"/>
                    </w:p>
                  </w:txbxContent>
                </v:textbox>
                <w10:wrap type="square"/>
              </v:shape>
            </w:pict>
          </mc:Fallback>
        </mc:AlternateContent>
      </w:r>
    </w:p>
    <w:p w14:paraId="4B7A7700" w14:textId="1332A27C" w:rsidR="00BA176B" w:rsidRDefault="002069FF" w:rsidP="008E6C21">
      <w:r>
        <w:rPr>
          <w:noProof/>
          <w:lang w:val="en-US" w:eastAsia="en-US"/>
        </w:rPr>
        <mc:AlternateContent>
          <mc:Choice Requires="wps">
            <w:drawing>
              <wp:anchor distT="0" distB="0" distL="114300" distR="114300" simplePos="0" relativeHeight="251680768" behindDoc="0" locked="0" layoutInCell="1" allowOverlap="1" wp14:anchorId="15DA8660" wp14:editId="6FCDBAB7">
                <wp:simplePos x="0" y="0"/>
                <wp:positionH relativeFrom="column">
                  <wp:posOffset>1371600</wp:posOffset>
                </wp:positionH>
                <wp:positionV relativeFrom="paragraph">
                  <wp:posOffset>220980</wp:posOffset>
                </wp:positionV>
                <wp:extent cx="2057400" cy="720090"/>
                <wp:effectExtent l="50800" t="25400" r="76200" b="92710"/>
                <wp:wrapThrough wrapText="bothSides">
                  <wp:wrapPolygon edited="0">
                    <wp:start x="0" y="-762"/>
                    <wp:lineTo x="-533" y="0"/>
                    <wp:lineTo x="-533" y="21333"/>
                    <wp:lineTo x="0" y="23619"/>
                    <wp:lineTo x="21600" y="23619"/>
                    <wp:lineTo x="22133" y="12952"/>
                    <wp:lineTo x="22133" y="12190"/>
                    <wp:lineTo x="21600" y="762"/>
                    <wp:lineTo x="21600" y="-762"/>
                    <wp:lineTo x="0" y="-762"/>
                  </wp:wrapPolygon>
                </wp:wrapThrough>
                <wp:docPr id="21" name="Rounded Rectangle 21"/>
                <wp:cNvGraphicFramePr/>
                <a:graphic xmlns:a="http://schemas.openxmlformats.org/drawingml/2006/main">
                  <a:graphicData uri="http://schemas.microsoft.com/office/word/2010/wordprocessingShape">
                    <wps:wsp>
                      <wps:cNvSpPr/>
                      <wps:spPr>
                        <a:xfrm>
                          <a:off x="0" y="0"/>
                          <a:ext cx="2057400" cy="72009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108pt;margin-top:17.4pt;width:162pt;height:5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" filled="f" strokecolor="#4579b8 [3044]">
                <v:shadow on="t" opacity="22937f" mv:blur="40000f" origin=",.5" offset="0,23000emu"/>
                <w10:wrap type="through"/>
              </v:roundrect>
            </w:pict>
          </mc:Fallback>
        </mc:AlternateContent>
      </w:r>
    </w:p>
    <w:p w14:paraId="3434227A" w14:textId="048ECC95" w:rsidR="00BA176B" w:rsidRDefault="002069FF" w:rsidP="008E6C21">
      <w:r>
        <w:rPr>
          <w:noProof/>
          <w:lang w:val="en-US" w:eastAsia="en-US"/>
        </w:rPr>
        <mc:AlternateContent>
          <mc:Choice Requires="wps">
            <w:drawing>
              <wp:anchor distT="0" distB="0" distL="114300" distR="114300" simplePos="0" relativeHeight="251682816" behindDoc="0" locked="0" layoutInCell="1" allowOverlap="1" wp14:anchorId="42CE617F" wp14:editId="006A9A6D">
                <wp:simplePos x="0" y="0"/>
                <wp:positionH relativeFrom="column">
                  <wp:posOffset>1485900</wp:posOffset>
                </wp:positionH>
                <wp:positionV relativeFrom="paragraph">
                  <wp:posOffset>167640</wp:posOffset>
                </wp:positionV>
                <wp:extent cx="1714500" cy="342900"/>
                <wp:effectExtent l="50800" t="25400" r="88900" b="114300"/>
                <wp:wrapThrough wrapText="bothSides">
                  <wp:wrapPolygon edited="0">
                    <wp:start x="-640" y="-1600"/>
                    <wp:lineTo x="-640" y="27200"/>
                    <wp:lineTo x="22400" y="27200"/>
                    <wp:lineTo x="22400" y="-1600"/>
                    <wp:lineTo x="-640" y="-1600"/>
                  </wp:wrapPolygon>
                </wp:wrapThrough>
                <wp:docPr id="22" name="Process 22"/>
                <wp:cNvGraphicFramePr/>
                <a:graphic xmlns:a="http://schemas.openxmlformats.org/drawingml/2006/main">
                  <a:graphicData uri="http://schemas.microsoft.com/office/word/2010/wordprocessingShape">
                    <wps:wsp>
                      <wps:cNvSpPr/>
                      <wps:spPr>
                        <a:xfrm>
                          <a:off x="0" y="0"/>
                          <a:ext cx="1714500" cy="3429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AA18AC4" w14:textId="493F39B3" w:rsidR="0051477A" w:rsidRDefault="0051477A" w:rsidP="00F71518">
                            <w:pPr>
                              <w:jc w:val="center"/>
                            </w:pPr>
                            <w:r>
                              <w:t>Rest Java EE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22" o:spid="_x0000_s1034" type="#_x0000_t109" style="position:absolute;margin-left:117pt;margin-top:13.2pt;width:13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" fillcolor="#254163 [1636]" strokecolor="#4579b8 [3044]">
                <v:fill color2="#4477b6 [3012]" rotate="t" colors="0 #2c5d98;52429f #3c7bc7;1 #3a7ccb" type="gradient">
                  <o:fill v:ext="view" type="gradientUnscaled"/>
                </v:fill>
                <v:shadow on="t" opacity="22937f" mv:blur="40000f" origin=",.5" offset="0,23000emu"/>
                <v:textbox>
                  <w:txbxContent>
                    <w:p w14:paraId="7AA18AC4" w14:textId="493F39B3" w:rsidR="0051477A" w:rsidRDefault="0051477A" w:rsidP="00F71518">
                      <w:pPr>
                        <w:jc w:val="center"/>
                      </w:pPr>
                      <w:r>
                        <w:t>Rest Java EE Backend</w:t>
                      </w:r>
                    </w:p>
                  </w:txbxContent>
                </v:textbox>
                <w10:wrap type="through"/>
              </v:shape>
            </w:pict>
          </mc:Fallback>
        </mc:AlternateContent>
      </w:r>
    </w:p>
    <w:p w14:paraId="4F1B763D" w14:textId="61C95A01" w:rsidR="00BA176B" w:rsidRDefault="00BA176B" w:rsidP="008E6C21"/>
    <w:p w14:paraId="6B93ECC8" w14:textId="771FDA82" w:rsidR="00BA176B" w:rsidRDefault="00BA176B" w:rsidP="008E6C21"/>
    <w:p w14:paraId="3766171C" w14:textId="04E8D9D0" w:rsidR="00BA176B" w:rsidRDefault="00BA176B" w:rsidP="008E6C21"/>
    <w:p w14:paraId="6F1B6CD5" w14:textId="77777777" w:rsidR="005E4B1D" w:rsidRDefault="005E4B1D" w:rsidP="008E6C21"/>
    <w:p w14:paraId="3397E2BA" w14:textId="42FE093A" w:rsidR="00311461" w:rsidRPr="00FA6747" w:rsidRDefault="005E4B1D" w:rsidP="00311461">
      <w:r>
        <w:t xml:space="preserve">Voor deze opgave is de </w:t>
      </w:r>
      <w:proofErr w:type="spellStart"/>
      <w:r>
        <w:t>back-end</w:t>
      </w:r>
      <w:proofErr w:type="spellEnd"/>
      <w:r>
        <w:t xml:space="preserve"> nog niet beschikbaar. Dus wij laten de front-end service l</w:t>
      </w:r>
      <w:ins w:id="2" w:author="Frank Coenen" w:date="2015-02-27T22:16:00Z">
        <w:r w:rsidR="008635F5">
          <w:t>aag</w:t>
        </w:r>
      </w:ins>
      <w:bookmarkStart w:id="3" w:name="_GoBack"/>
      <w:bookmarkEnd w:id="3"/>
      <w:del w:id="4" w:author="Frank Coenen" w:date="2015-02-27T22:16:00Z">
        <w:r w:rsidDel="008635F5">
          <w:delText>ayer</w:delText>
        </w:r>
      </w:del>
      <w:r>
        <w:t xml:space="preserve"> de data niet ophalen, maar deze zelf genereren (</w:t>
      </w:r>
      <w:proofErr w:type="spellStart"/>
      <w:r>
        <w:t>Mock</w:t>
      </w:r>
      <w:proofErr w:type="spellEnd"/>
      <w:r>
        <w:t>-en)</w:t>
      </w:r>
      <w:r w:rsidR="002A4254">
        <w:t>.</w:t>
      </w:r>
      <w:r>
        <w:t xml:space="preserve"> Hieronder staat een voorbeeld hoe je dit zou kunnen doen. </w:t>
      </w:r>
      <w:r w:rsidR="00311461">
        <w:t>Dit code-</w:t>
      </w:r>
      <w:r w:rsidR="00311461" w:rsidRPr="00311461">
        <w:t>fragment</w:t>
      </w:r>
      <w:r w:rsidR="00311461" w:rsidRPr="00311461" w:rsidDel="00311461">
        <w:t xml:space="preserve"> </w:t>
      </w:r>
      <w:r w:rsidR="00311461">
        <w:t xml:space="preserve">komt uit </w:t>
      </w:r>
      <w:proofErr w:type="spellStart"/>
      <w:r w:rsidR="0051477A">
        <w:t>YouTube</w:t>
      </w:r>
      <w:proofErr w:type="spellEnd"/>
      <w:r w:rsidR="0051477A">
        <w:t xml:space="preserve"> </w:t>
      </w:r>
      <w:r w:rsidR="00311461">
        <w:t>“</w:t>
      </w:r>
      <w:hyperlink r:id="rId14" w:history="1">
        <w:proofErr w:type="spellStart"/>
        <w:r w:rsidR="00311461" w:rsidRPr="00FA6747">
          <w:rPr>
            <w:rStyle w:val="Hyperlink"/>
            <w:lang w:val="en-US"/>
          </w:rPr>
          <w:t>AngularJS</w:t>
        </w:r>
        <w:proofErr w:type="spellEnd"/>
        <w:r w:rsidR="00311461" w:rsidRPr="00FA6747">
          <w:rPr>
            <w:rStyle w:val="Hyperlink"/>
            <w:lang w:val="en-US"/>
          </w:rPr>
          <w:t xml:space="preserve"> Fundamentals</w:t>
        </w:r>
      </w:hyperlink>
      <w:r w:rsidR="00311461">
        <w:rPr>
          <w:color w:val="1A1A1A"/>
          <w:lang w:val="en-US"/>
        </w:rPr>
        <w:t xml:space="preserve">” </w:t>
      </w:r>
      <w:proofErr w:type="spellStart"/>
      <w:r w:rsidR="00FC2C83">
        <w:rPr>
          <w:color w:val="1A1A1A"/>
          <w:lang w:val="en-US"/>
        </w:rPr>
        <w:t>rond</w:t>
      </w:r>
      <w:proofErr w:type="spellEnd"/>
      <w:r w:rsidR="00FC2C83">
        <w:rPr>
          <w:color w:val="1A1A1A"/>
          <w:lang w:val="en-US"/>
        </w:rPr>
        <w:t xml:space="preserve"> </w:t>
      </w:r>
      <w:r w:rsidR="0051477A">
        <w:rPr>
          <w:color w:val="1A1A1A"/>
          <w:lang w:val="en-US"/>
        </w:rPr>
        <w:t>1:06</w:t>
      </w:r>
      <w:r w:rsidR="00FC2C83">
        <w:rPr>
          <w:color w:val="1A1A1A"/>
          <w:lang w:val="en-US"/>
        </w:rPr>
        <w:t>.</w:t>
      </w:r>
    </w:p>
    <w:p w14:paraId="44311585" w14:textId="0615E75E" w:rsidR="005E4B1D" w:rsidRDefault="005E4B1D" w:rsidP="005E4B1D"/>
    <w:p w14:paraId="43AFB03A" w14:textId="77777777" w:rsidR="00DC7E01" w:rsidRDefault="00DC7E01" w:rsidP="00EB1FF8"/>
    <w:p w14:paraId="04C38655" w14:textId="1C59EB7C" w:rsidR="00FA6747" w:rsidRDefault="00D20B85" w:rsidP="00EB1FF8">
      <w:r>
        <w:rPr>
          <w:noProof/>
          <w:lang w:val="en-US" w:eastAsia="en-US"/>
        </w:rPr>
        <mc:AlternateContent>
          <mc:Choice Requires="wps">
            <w:drawing>
              <wp:anchor distT="0" distB="0" distL="114300" distR="114300" simplePos="0" relativeHeight="251687936" behindDoc="0" locked="0" layoutInCell="1" allowOverlap="1" wp14:anchorId="52677A28" wp14:editId="6E41E32D">
                <wp:simplePos x="0" y="0"/>
                <wp:positionH relativeFrom="column">
                  <wp:posOffset>1905</wp:posOffset>
                </wp:positionH>
                <wp:positionV relativeFrom="paragraph">
                  <wp:posOffset>120015</wp:posOffset>
                </wp:positionV>
                <wp:extent cx="5143500" cy="27432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2743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505C36" w14:textId="77777777" w:rsidR="0051477A" w:rsidRPr="00E6054D" w:rsidRDefault="0051477A" w:rsidP="00FA6747">
                            <w:pPr>
                              <w:widowControl w:val="0"/>
                              <w:autoSpaceDE w:val="0"/>
                              <w:autoSpaceDN w:val="0"/>
                              <w:adjustRightInd w:val="0"/>
                              <w:rPr>
                                <w:i/>
                                <w:sz w:val="20"/>
                                <w:szCs w:val="20"/>
                                <w:lang w:val="en-US"/>
                              </w:rPr>
                            </w:pPr>
                            <w:proofErr w:type="spellStart"/>
                            <w:proofErr w:type="gramStart"/>
                            <w:r w:rsidRPr="00E6054D">
                              <w:rPr>
                                <w:i/>
                                <w:sz w:val="20"/>
                                <w:szCs w:val="20"/>
                                <w:lang w:val="en-US"/>
                              </w:rPr>
                              <w:t>app.service</w:t>
                            </w:r>
                            <w:proofErr w:type="spellEnd"/>
                            <w:proofErr w:type="gramEnd"/>
                            <w:r w:rsidRPr="00E6054D">
                              <w:rPr>
                                <w:i/>
                                <w:sz w:val="20"/>
                                <w:szCs w:val="20"/>
                                <w:lang w:val="en-US"/>
                              </w:rPr>
                              <w:t>('</w:t>
                            </w:r>
                            <w:proofErr w:type="spellStart"/>
                            <w:r w:rsidRPr="00E6054D">
                              <w:rPr>
                                <w:i/>
                                <w:sz w:val="20"/>
                                <w:szCs w:val="20"/>
                                <w:lang w:val="en-US"/>
                              </w:rPr>
                              <w:t>customersService</w:t>
                            </w:r>
                            <w:proofErr w:type="spellEnd"/>
                            <w:r w:rsidRPr="00E6054D">
                              <w:rPr>
                                <w:i/>
                                <w:sz w:val="20"/>
                                <w:szCs w:val="20"/>
                                <w:lang w:val="en-US"/>
                              </w:rPr>
                              <w:t>', function () {</w:t>
                            </w:r>
                          </w:p>
                          <w:p w14:paraId="0BEE4B54"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this.getCustomers</w:t>
                            </w:r>
                            <w:proofErr w:type="spellEnd"/>
                            <w:proofErr w:type="gramEnd"/>
                            <w:r w:rsidRPr="00E6054D">
                              <w:rPr>
                                <w:i/>
                                <w:sz w:val="20"/>
                                <w:szCs w:val="20"/>
                                <w:lang w:val="en-US"/>
                              </w:rPr>
                              <w:t xml:space="preserve"> = function () {</w:t>
                            </w:r>
                          </w:p>
                          <w:p w14:paraId="73B63532" w14:textId="58882692"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return</w:t>
                            </w:r>
                            <w:proofErr w:type="gramEnd"/>
                            <w:r w:rsidRPr="00E6054D">
                              <w:rPr>
                                <w:i/>
                                <w:sz w:val="20"/>
                                <w:szCs w:val="20"/>
                                <w:lang w:val="en-US"/>
                              </w:rPr>
                              <w:t xml:space="preserve"> customers;  };</w:t>
                            </w:r>
                          </w:p>
                          <w:p w14:paraId="3023A5D1" w14:textId="77777777" w:rsidR="0051477A" w:rsidRPr="00E6054D" w:rsidRDefault="0051477A" w:rsidP="00FA6747">
                            <w:pPr>
                              <w:widowControl w:val="0"/>
                              <w:autoSpaceDE w:val="0"/>
                              <w:autoSpaceDN w:val="0"/>
                              <w:adjustRightInd w:val="0"/>
                              <w:rPr>
                                <w:i/>
                                <w:sz w:val="20"/>
                                <w:szCs w:val="20"/>
                                <w:lang w:val="en-US"/>
                              </w:rPr>
                            </w:pPr>
                          </w:p>
                          <w:p w14:paraId="629D1712"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this.insertCustomer</w:t>
                            </w:r>
                            <w:proofErr w:type="spellEnd"/>
                            <w:proofErr w:type="gramEnd"/>
                            <w:r w:rsidRPr="00E6054D">
                              <w:rPr>
                                <w:i/>
                                <w:sz w:val="20"/>
                                <w:szCs w:val="20"/>
                                <w:lang w:val="en-US"/>
                              </w:rPr>
                              <w:t xml:space="preserve"> = function (</w:t>
                            </w:r>
                            <w:proofErr w:type="spellStart"/>
                            <w:r w:rsidRPr="00E6054D">
                              <w:rPr>
                                <w:i/>
                                <w:sz w:val="20"/>
                                <w:szCs w:val="20"/>
                                <w:lang w:val="en-US"/>
                              </w:rPr>
                              <w:t>firstName</w:t>
                            </w:r>
                            <w:proofErr w:type="spellEnd"/>
                            <w:r w:rsidRPr="00E6054D">
                              <w:rPr>
                                <w:i/>
                                <w:sz w:val="20"/>
                                <w:szCs w:val="20"/>
                                <w:lang w:val="en-US"/>
                              </w:rPr>
                              <w:t xml:space="preserve">, </w:t>
                            </w:r>
                            <w:proofErr w:type="spellStart"/>
                            <w:r w:rsidRPr="00E6054D">
                              <w:rPr>
                                <w:i/>
                                <w:sz w:val="20"/>
                                <w:szCs w:val="20"/>
                                <w:lang w:val="en-US"/>
                              </w:rPr>
                              <w:t>lastName</w:t>
                            </w:r>
                            <w:proofErr w:type="spellEnd"/>
                            <w:r w:rsidRPr="00E6054D">
                              <w:rPr>
                                <w:i/>
                                <w:sz w:val="20"/>
                                <w:szCs w:val="20"/>
                                <w:lang w:val="en-US"/>
                              </w:rPr>
                              <w:t>, city) {</w:t>
                            </w:r>
                          </w:p>
                          <w:p w14:paraId="3F8AE6B4"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var</w:t>
                            </w:r>
                            <w:proofErr w:type="spellEnd"/>
                            <w:proofErr w:type="gramEnd"/>
                            <w:r w:rsidRPr="00E6054D">
                              <w:rPr>
                                <w:i/>
                                <w:sz w:val="20"/>
                                <w:szCs w:val="20"/>
                                <w:lang w:val="en-US"/>
                              </w:rPr>
                              <w:t xml:space="preserve"> </w:t>
                            </w:r>
                            <w:proofErr w:type="spellStart"/>
                            <w:r w:rsidRPr="00E6054D">
                              <w:rPr>
                                <w:i/>
                                <w:sz w:val="20"/>
                                <w:szCs w:val="20"/>
                                <w:lang w:val="en-US"/>
                              </w:rPr>
                              <w:t>topID</w:t>
                            </w:r>
                            <w:proofErr w:type="spellEnd"/>
                            <w:r w:rsidRPr="00E6054D">
                              <w:rPr>
                                <w:i/>
                                <w:sz w:val="20"/>
                                <w:szCs w:val="20"/>
                                <w:lang w:val="en-US"/>
                              </w:rPr>
                              <w:t xml:space="preserve"> = </w:t>
                            </w:r>
                            <w:proofErr w:type="spellStart"/>
                            <w:r w:rsidRPr="00E6054D">
                              <w:rPr>
                                <w:i/>
                                <w:sz w:val="20"/>
                                <w:szCs w:val="20"/>
                                <w:lang w:val="en-US"/>
                              </w:rPr>
                              <w:t>customers.length</w:t>
                            </w:r>
                            <w:proofErr w:type="spellEnd"/>
                            <w:r w:rsidRPr="00E6054D">
                              <w:rPr>
                                <w:i/>
                                <w:sz w:val="20"/>
                                <w:szCs w:val="20"/>
                                <w:lang w:val="en-US"/>
                              </w:rPr>
                              <w:t xml:space="preserve"> + 1;</w:t>
                            </w:r>
                          </w:p>
                          <w:p w14:paraId="4EC16713"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customers.push</w:t>
                            </w:r>
                            <w:proofErr w:type="spellEnd"/>
                            <w:proofErr w:type="gramEnd"/>
                            <w:r w:rsidRPr="00E6054D">
                              <w:rPr>
                                <w:i/>
                                <w:sz w:val="20"/>
                                <w:szCs w:val="20"/>
                                <w:lang w:val="en-US"/>
                              </w:rPr>
                              <w:t>({</w:t>
                            </w:r>
                          </w:p>
                          <w:p w14:paraId="58531938" w14:textId="378D5F8E"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id</w:t>
                            </w:r>
                            <w:proofErr w:type="gramEnd"/>
                            <w:r w:rsidRPr="00E6054D">
                              <w:rPr>
                                <w:i/>
                                <w:sz w:val="20"/>
                                <w:szCs w:val="20"/>
                                <w:lang w:val="en-US"/>
                              </w:rPr>
                              <w:t xml:space="preserve">: </w:t>
                            </w:r>
                            <w:proofErr w:type="spellStart"/>
                            <w:r w:rsidRPr="00E6054D">
                              <w:rPr>
                                <w:i/>
                                <w:sz w:val="20"/>
                                <w:szCs w:val="20"/>
                                <w:lang w:val="en-US"/>
                              </w:rPr>
                              <w:t>topID</w:t>
                            </w:r>
                            <w:proofErr w:type="spellEnd"/>
                            <w:r w:rsidRPr="00E6054D">
                              <w:rPr>
                                <w:i/>
                                <w:sz w:val="20"/>
                                <w:szCs w:val="20"/>
                                <w:lang w:val="en-US"/>
                              </w:rPr>
                              <w:t xml:space="preserve">,  </w:t>
                            </w:r>
                            <w:proofErr w:type="spellStart"/>
                            <w:r w:rsidRPr="00E6054D">
                              <w:rPr>
                                <w:i/>
                                <w:sz w:val="20"/>
                                <w:szCs w:val="20"/>
                                <w:lang w:val="en-US"/>
                              </w:rPr>
                              <w:t>firstName</w:t>
                            </w:r>
                            <w:proofErr w:type="spellEnd"/>
                            <w:r w:rsidRPr="00E6054D">
                              <w:rPr>
                                <w:i/>
                                <w:sz w:val="20"/>
                                <w:szCs w:val="20"/>
                                <w:lang w:val="en-US"/>
                              </w:rPr>
                              <w:t xml:space="preserve">: </w:t>
                            </w:r>
                            <w:proofErr w:type="spellStart"/>
                            <w:r w:rsidRPr="00E6054D">
                              <w:rPr>
                                <w:i/>
                                <w:sz w:val="20"/>
                                <w:szCs w:val="20"/>
                                <w:lang w:val="en-US"/>
                              </w:rPr>
                              <w:t>firstName</w:t>
                            </w:r>
                            <w:proofErr w:type="spellEnd"/>
                            <w:r w:rsidRPr="00E6054D">
                              <w:rPr>
                                <w:i/>
                                <w:sz w:val="20"/>
                                <w:szCs w:val="20"/>
                                <w:lang w:val="en-US"/>
                              </w:rPr>
                              <w:t xml:space="preserve">, </w:t>
                            </w:r>
                            <w:proofErr w:type="spellStart"/>
                            <w:r w:rsidRPr="00E6054D">
                              <w:rPr>
                                <w:i/>
                                <w:sz w:val="20"/>
                                <w:szCs w:val="20"/>
                                <w:lang w:val="en-US"/>
                              </w:rPr>
                              <w:t>lastName</w:t>
                            </w:r>
                            <w:proofErr w:type="spellEnd"/>
                            <w:r w:rsidRPr="00E6054D">
                              <w:rPr>
                                <w:i/>
                                <w:sz w:val="20"/>
                                <w:szCs w:val="20"/>
                                <w:lang w:val="en-US"/>
                              </w:rPr>
                              <w:t xml:space="preserve">: </w:t>
                            </w:r>
                            <w:proofErr w:type="spellStart"/>
                            <w:r w:rsidRPr="00E6054D">
                              <w:rPr>
                                <w:i/>
                                <w:sz w:val="20"/>
                                <w:szCs w:val="20"/>
                                <w:lang w:val="en-US"/>
                              </w:rPr>
                              <w:t>lastName</w:t>
                            </w:r>
                            <w:proofErr w:type="spellEnd"/>
                            <w:r w:rsidRPr="00E6054D">
                              <w:rPr>
                                <w:i/>
                                <w:sz w:val="20"/>
                                <w:szCs w:val="20"/>
                                <w:lang w:val="en-US"/>
                              </w:rPr>
                              <w:t>, city: city });</w:t>
                            </w:r>
                          </w:p>
                          <w:p w14:paraId="29CEACF4" w14:textId="1CA8BD13" w:rsidR="0051477A" w:rsidRPr="00E6054D" w:rsidRDefault="0051477A" w:rsidP="00FA6747">
                            <w:pPr>
                              <w:rPr>
                                <w:i/>
                                <w:sz w:val="20"/>
                                <w:szCs w:val="20"/>
                                <w:lang w:val="en-US"/>
                              </w:rPr>
                            </w:pPr>
                            <w:r w:rsidRPr="00E6054D">
                              <w:rPr>
                                <w:i/>
                                <w:sz w:val="20"/>
                                <w:szCs w:val="20"/>
                                <w:lang w:val="en-US"/>
                              </w:rPr>
                              <w:t xml:space="preserve">    };</w:t>
                            </w:r>
                          </w:p>
                          <w:p w14:paraId="46E9F9AB" w14:textId="77777777" w:rsidR="0051477A" w:rsidRPr="00E6054D" w:rsidRDefault="0051477A" w:rsidP="00FA6747">
                            <w:pPr>
                              <w:rPr>
                                <w:i/>
                                <w:sz w:val="20"/>
                                <w:szCs w:val="20"/>
                                <w:lang w:val="en-US"/>
                              </w:rPr>
                            </w:pPr>
                          </w:p>
                          <w:p w14:paraId="04D272EC"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var</w:t>
                            </w:r>
                            <w:proofErr w:type="spellEnd"/>
                            <w:proofErr w:type="gramEnd"/>
                            <w:r w:rsidRPr="00E6054D">
                              <w:rPr>
                                <w:i/>
                                <w:sz w:val="20"/>
                                <w:szCs w:val="20"/>
                                <w:lang w:val="en-US"/>
                              </w:rPr>
                              <w:t xml:space="preserve"> customers = [</w:t>
                            </w:r>
                          </w:p>
                          <w:p w14:paraId="188F6EA0"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
                          <w:p w14:paraId="5193AE04"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id</w:t>
                            </w:r>
                            <w:proofErr w:type="gramEnd"/>
                            <w:r w:rsidRPr="00E6054D">
                              <w:rPr>
                                <w:i/>
                                <w:sz w:val="20"/>
                                <w:szCs w:val="20"/>
                                <w:lang w:val="en-US"/>
                              </w:rPr>
                              <w:t xml:space="preserve">: 1, </w:t>
                            </w:r>
                            <w:proofErr w:type="spellStart"/>
                            <w:r w:rsidRPr="00E6054D">
                              <w:rPr>
                                <w:i/>
                                <w:sz w:val="20"/>
                                <w:szCs w:val="20"/>
                                <w:lang w:val="en-US"/>
                              </w:rPr>
                              <w:t>firstName</w:t>
                            </w:r>
                            <w:proofErr w:type="spellEnd"/>
                            <w:r w:rsidRPr="00E6054D">
                              <w:rPr>
                                <w:i/>
                                <w:sz w:val="20"/>
                                <w:szCs w:val="20"/>
                                <w:lang w:val="en-US"/>
                              </w:rPr>
                              <w:t xml:space="preserve">: 'Lee', </w:t>
                            </w:r>
                            <w:proofErr w:type="spellStart"/>
                            <w:r w:rsidRPr="00E6054D">
                              <w:rPr>
                                <w:i/>
                                <w:sz w:val="20"/>
                                <w:szCs w:val="20"/>
                                <w:lang w:val="en-US"/>
                              </w:rPr>
                              <w:t>lastName</w:t>
                            </w:r>
                            <w:proofErr w:type="spellEnd"/>
                            <w:r w:rsidRPr="00E6054D">
                              <w:rPr>
                                <w:i/>
                                <w:sz w:val="20"/>
                                <w:szCs w:val="20"/>
                                <w:lang w:val="en-US"/>
                              </w:rPr>
                              <w:t>: 'Carroll', address: '1234 Anywhere St.', city: 'Phoenix',</w:t>
                            </w:r>
                          </w:p>
                          <w:p w14:paraId="2987AAA4"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orders</w:t>
                            </w:r>
                            <w:proofErr w:type="gramEnd"/>
                            <w:r w:rsidRPr="00E6054D">
                              <w:rPr>
                                <w:i/>
                                <w:sz w:val="20"/>
                                <w:szCs w:val="20"/>
                                <w:lang w:val="en-US"/>
                              </w:rPr>
                              <w:t>: [</w:t>
                            </w:r>
                          </w:p>
                          <w:p w14:paraId="54AA3197"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 product</w:t>
                            </w:r>
                            <w:proofErr w:type="gramEnd"/>
                            <w:r w:rsidRPr="00E6054D">
                              <w:rPr>
                                <w:i/>
                                <w:sz w:val="20"/>
                                <w:szCs w:val="20"/>
                                <w:lang w:val="en-US"/>
                              </w:rPr>
                              <w:t xml:space="preserve">: 'Basket', price: 29.99, quantity: 1, </w:t>
                            </w:r>
                            <w:proofErr w:type="spellStart"/>
                            <w:r w:rsidRPr="00E6054D">
                              <w:rPr>
                                <w:i/>
                                <w:sz w:val="20"/>
                                <w:szCs w:val="20"/>
                                <w:lang w:val="en-US"/>
                              </w:rPr>
                              <w:t>orderTotal</w:t>
                            </w:r>
                            <w:proofErr w:type="spellEnd"/>
                            <w:r w:rsidRPr="00E6054D">
                              <w:rPr>
                                <w:i/>
                                <w:sz w:val="20"/>
                                <w:szCs w:val="20"/>
                                <w:lang w:val="en-US"/>
                              </w:rPr>
                              <w:t>: 29.99 },</w:t>
                            </w:r>
                          </w:p>
                          <w:p w14:paraId="6A44C5B6" w14:textId="02E339CF"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 product</w:t>
                            </w:r>
                            <w:proofErr w:type="gramEnd"/>
                            <w:r w:rsidRPr="00E6054D">
                              <w:rPr>
                                <w:i/>
                                <w:sz w:val="20"/>
                                <w:szCs w:val="20"/>
                                <w:lang w:val="en-US"/>
                              </w:rPr>
                              <w:t>: '</w:t>
                            </w:r>
                            <w:proofErr w:type="spellStart"/>
                            <w:r w:rsidRPr="00E6054D">
                              <w:rPr>
                                <w:i/>
                                <w:sz w:val="20"/>
                                <w:szCs w:val="20"/>
                                <w:lang w:val="en-US"/>
                              </w:rPr>
                              <w:t>Needes</w:t>
                            </w:r>
                            <w:proofErr w:type="spellEnd"/>
                            <w:r w:rsidRPr="00E6054D">
                              <w:rPr>
                                <w:i/>
                                <w:sz w:val="20"/>
                                <w:szCs w:val="20"/>
                                <w:lang w:val="en-US"/>
                              </w:rPr>
                              <w:t xml:space="preserve">', price: 5.99, quantity: 1, </w:t>
                            </w:r>
                            <w:proofErr w:type="spellStart"/>
                            <w:r w:rsidRPr="00E6054D">
                              <w:rPr>
                                <w:i/>
                                <w:sz w:val="20"/>
                                <w:szCs w:val="20"/>
                                <w:lang w:val="en-US"/>
                              </w:rPr>
                              <w:t>orderTotal</w:t>
                            </w:r>
                            <w:proofErr w:type="spellEnd"/>
                            <w:r w:rsidRPr="00E6054D">
                              <w:rPr>
                                <w:i/>
                                <w:sz w:val="20"/>
                                <w:szCs w:val="20"/>
                                <w:lang w:val="en-US"/>
                              </w:rPr>
                              <w:t>: 5.99 }</w:t>
                            </w:r>
                          </w:p>
                          <w:p w14:paraId="6B61D691" w14:textId="77777777" w:rsidR="0051477A" w:rsidRPr="00E6054D" w:rsidRDefault="0051477A" w:rsidP="00FA6747">
                            <w:pPr>
                              <w:widowControl w:val="0"/>
                              <w:autoSpaceDE w:val="0"/>
                              <w:autoSpaceDN w:val="0"/>
                              <w:adjustRightInd w:val="0"/>
                              <w:rPr>
                                <w:i/>
                                <w:sz w:val="20"/>
                                <w:szCs w:val="20"/>
                                <w:lang w:val="en-US"/>
                              </w:rPr>
                            </w:pPr>
                            <w:r w:rsidRPr="00E6054D">
                              <w:rPr>
                                <w:i/>
                                <w:sz w:val="20"/>
                                <w:szCs w:val="20"/>
                                <w:lang w:val="en-US"/>
                              </w:rPr>
                              <w:t xml:space="preserve">            ]</w:t>
                            </w:r>
                          </w:p>
                          <w:p w14:paraId="18F3B142" w14:textId="3F925508" w:rsidR="0051477A" w:rsidRPr="00E6054D" w:rsidRDefault="0051477A" w:rsidP="00D20B85">
                            <w:pPr>
                              <w:widowControl w:val="0"/>
                              <w:autoSpaceDE w:val="0"/>
                              <w:autoSpaceDN w:val="0"/>
                              <w:adjustRightInd w:val="0"/>
                              <w:rPr>
                                <w:i/>
                                <w:sz w:val="20"/>
                                <w:szCs w:val="20"/>
                                <w:lang w:val="en-US"/>
                              </w:rPr>
                            </w:pPr>
                            <w:r w:rsidRPr="00E6054D">
                              <w:rPr>
                                <w:i/>
                                <w:sz w:val="20"/>
                                <w:szCs w:val="20"/>
                                <w:lang w:val="en-US"/>
                              </w:rPr>
                              <w:t xml:space="preserve">        }];</w:t>
                            </w:r>
                          </w:p>
                          <w:p w14:paraId="5D7DD647" w14:textId="77777777" w:rsidR="0051477A" w:rsidRDefault="0051477A" w:rsidP="00D20B85">
                            <w:pPr>
                              <w:widowControl w:val="0"/>
                              <w:autoSpaceDE w:val="0"/>
                              <w:autoSpaceDN w:val="0"/>
                              <w:adjustRightInd w:val="0"/>
                              <w:rPr>
                                <w:sz w:val="20"/>
                                <w:szCs w:val="20"/>
                                <w:lang w:val="en-US"/>
                              </w:rPr>
                            </w:pPr>
                          </w:p>
                          <w:p w14:paraId="191BE3E0" w14:textId="5C782B7F" w:rsidR="0051477A" w:rsidRPr="00D20B85" w:rsidRDefault="0051477A" w:rsidP="00D20B85">
                            <w:pPr>
                              <w:widowControl w:val="0"/>
                              <w:autoSpaceDE w:val="0"/>
                              <w:autoSpaceDN w:val="0"/>
                              <w:adjustRightInd w:val="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margin-left:.15pt;margin-top:9.45pt;width:405pt;height:3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" filled="f" strokecolor="black [3213]">
                <v:textbox>
                  <w:txbxContent>
                    <w:p w14:paraId="1E505C36" w14:textId="77777777" w:rsidR="004D34A4" w:rsidRPr="00E6054D" w:rsidRDefault="004D34A4" w:rsidP="00FA6747">
                      <w:pPr>
                        <w:widowControl w:val="0"/>
                        <w:autoSpaceDE w:val="0"/>
                        <w:autoSpaceDN w:val="0"/>
                        <w:adjustRightInd w:val="0"/>
                        <w:rPr>
                          <w:i/>
                          <w:sz w:val="20"/>
                          <w:szCs w:val="20"/>
                          <w:lang w:val="en-US"/>
                        </w:rPr>
                      </w:pPr>
                      <w:bookmarkStart w:id="1" w:name="_GoBack"/>
                      <w:proofErr w:type="spellStart"/>
                      <w:proofErr w:type="gramStart"/>
                      <w:r w:rsidRPr="00E6054D">
                        <w:rPr>
                          <w:i/>
                          <w:sz w:val="20"/>
                          <w:szCs w:val="20"/>
                          <w:lang w:val="en-US"/>
                        </w:rPr>
                        <w:t>app.service</w:t>
                      </w:r>
                      <w:proofErr w:type="spellEnd"/>
                      <w:proofErr w:type="gramEnd"/>
                      <w:r w:rsidRPr="00E6054D">
                        <w:rPr>
                          <w:i/>
                          <w:sz w:val="20"/>
                          <w:szCs w:val="20"/>
                          <w:lang w:val="en-US"/>
                        </w:rPr>
                        <w:t>('</w:t>
                      </w:r>
                      <w:proofErr w:type="spellStart"/>
                      <w:r w:rsidRPr="00E6054D">
                        <w:rPr>
                          <w:i/>
                          <w:sz w:val="20"/>
                          <w:szCs w:val="20"/>
                          <w:lang w:val="en-US"/>
                        </w:rPr>
                        <w:t>customersService</w:t>
                      </w:r>
                      <w:proofErr w:type="spellEnd"/>
                      <w:r w:rsidRPr="00E6054D">
                        <w:rPr>
                          <w:i/>
                          <w:sz w:val="20"/>
                          <w:szCs w:val="20"/>
                          <w:lang w:val="en-US"/>
                        </w:rPr>
                        <w:t>', function () {</w:t>
                      </w:r>
                    </w:p>
                    <w:p w14:paraId="0BEE4B54"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this.getCustomers</w:t>
                      </w:r>
                      <w:proofErr w:type="spellEnd"/>
                      <w:proofErr w:type="gramEnd"/>
                      <w:r w:rsidRPr="00E6054D">
                        <w:rPr>
                          <w:i/>
                          <w:sz w:val="20"/>
                          <w:szCs w:val="20"/>
                          <w:lang w:val="en-US"/>
                        </w:rPr>
                        <w:t xml:space="preserve"> = function () {</w:t>
                      </w:r>
                    </w:p>
                    <w:p w14:paraId="73B63532" w14:textId="58882692"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return</w:t>
                      </w:r>
                      <w:proofErr w:type="gramEnd"/>
                      <w:r w:rsidRPr="00E6054D">
                        <w:rPr>
                          <w:i/>
                          <w:sz w:val="20"/>
                          <w:szCs w:val="20"/>
                          <w:lang w:val="en-US"/>
                        </w:rPr>
                        <w:t xml:space="preserve"> customers;  };</w:t>
                      </w:r>
                    </w:p>
                    <w:p w14:paraId="3023A5D1" w14:textId="77777777" w:rsidR="004D34A4" w:rsidRPr="00E6054D" w:rsidRDefault="004D34A4" w:rsidP="00FA6747">
                      <w:pPr>
                        <w:widowControl w:val="0"/>
                        <w:autoSpaceDE w:val="0"/>
                        <w:autoSpaceDN w:val="0"/>
                        <w:adjustRightInd w:val="0"/>
                        <w:rPr>
                          <w:i/>
                          <w:sz w:val="20"/>
                          <w:szCs w:val="20"/>
                          <w:lang w:val="en-US"/>
                        </w:rPr>
                      </w:pPr>
                    </w:p>
                    <w:p w14:paraId="629D1712"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this.insertCustomer</w:t>
                      </w:r>
                      <w:proofErr w:type="spellEnd"/>
                      <w:proofErr w:type="gramEnd"/>
                      <w:r w:rsidRPr="00E6054D">
                        <w:rPr>
                          <w:i/>
                          <w:sz w:val="20"/>
                          <w:szCs w:val="20"/>
                          <w:lang w:val="en-US"/>
                        </w:rPr>
                        <w:t xml:space="preserve"> = function (</w:t>
                      </w:r>
                      <w:proofErr w:type="spellStart"/>
                      <w:r w:rsidRPr="00E6054D">
                        <w:rPr>
                          <w:i/>
                          <w:sz w:val="20"/>
                          <w:szCs w:val="20"/>
                          <w:lang w:val="en-US"/>
                        </w:rPr>
                        <w:t>firstName</w:t>
                      </w:r>
                      <w:proofErr w:type="spellEnd"/>
                      <w:r w:rsidRPr="00E6054D">
                        <w:rPr>
                          <w:i/>
                          <w:sz w:val="20"/>
                          <w:szCs w:val="20"/>
                          <w:lang w:val="en-US"/>
                        </w:rPr>
                        <w:t xml:space="preserve">, </w:t>
                      </w:r>
                      <w:proofErr w:type="spellStart"/>
                      <w:r w:rsidRPr="00E6054D">
                        <w:rPr>
                          <w:i/>
                          <w:sz w:val="20"/>
                          <w:szCs w:val="20"/>
                          <w:lang w:val="en-US"/>
                        </w:rPr>
                        <w:t>lastName</w:t>
                      </w:r>
                      <w:proofErr w:type="spellEnd"/>
                      <w:r w:rsidRPr="00E6054D">
                        <w:rPr>
                          <w:i/>
                          <w:sz w:val="20"/>
                          <w:szCs w:val="20"/>
                          <w:lang w:val="en-US"/>
                        </w:rPr>
                        <w:t>, city) {</w:t>
                      </w:r>
                    </w:p>
                    <w:p w14:paraId="3F8AE6B4"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var</w:t>
                      </w:r>
                      <w:proofErr w:type="spellEnd"/>
                      <w:proofErr w:type="gramEnd"/>
                      <w:r w:rsidRPr="00E6054D">
                        <w:rPr>
                          <w:i/>
                          <w:sz w:val="20"/>
                          <w:szCs w:val="20"/>
                          <w:lang w:val="en-US"/>
                        </w:rPr>
                        <w:t xml:space="preserve"> </w:t>
                      </w:r>
                      <w:proofErr w:type="spellStart"/>
                      <w:r w:rsidRPr="00E6054D">
                        <w:rPr>
                          <w:i/>
                          <w:sz w:val="20"/>
                          <w:szCs w:val="20"/>
                          <w:lang w:val="en-US"/>
                        </w:rPr>
                        <w:t>topID</w:t>
                      </w:r>
                      <w:proofErr w:type="spellEnd"/>
                      <w:r w:rsidRPr="00E6054D">
                        <w:rPr>
                          <w:i/>
                          <w:sz w:val="20"/>
                          <w:szCs w:val="20"/>
                          <w:lang w:val="en-US"/>
                        </w:rPr>
                        <w:t xml:space="preserve"> = </w:t>
                      </w:r>
                      <w:proofErr w:type="spellStart"/>
                      <w:r w:rsidRPr="00E6054D">
                        <w:rPr>
                          <w:i/>
                          <w:sz w:val="20"/>
                          <w:szCs w:val="20"/>
                          <w:lang w:val="en-US"/>
                        </w:rPr>
                        <w:t>customers.length</w:t>
                      </w:r>
                      <w:proofErr w:type="spellEnd"/>
                      <w:r w:rsidRPr="00E6054D">
                        <w:rPr>
                          <w:i/>
                          <w:sz w:val="20"/>
                          <w:szCs w:val="20"/>
                          <w:lang w:val="en-US"/>
                        </w:rPr>
                        <w:t xml:space="preserve"> + 1;</w:t>
                      </w:r>
                    </w:p>
                    <w:p w14:paraId="4EC16713"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customers.push</w:t>
                      </w:r>
                      <w:proofErr w:type="spellEnd"/>
                      <w:proofErr w:type="gramEnd"/>
                      <w:r w:rsidRPr="00E6054D">
                        <w:rPr>
                          <w:i/>
                          <w:sz w:val="20"/>
                          <w:szCs w:val="20"/>
                          <w:lang w:val="en-US"/>
                        </w:rPr>
                        <w:t>({</w:t>
                      </w:r>
                    </w:p>
                    <w:p w14:paraId="58531938" w14:textId="378D5F8E"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id</w:t>
                      </w:r>
                      <w:proofErr w:type="gramEnd"/>
                      <w:r w:rsidRPr="00E6054D">
                        <w:rPr>
                          <w:i/>
                          <w:sz w:val="20"/>
                          <w:szCs w:val="20"/>
                          <w:lang w:val="en-US"/>
                        </w:rPr>
                        <w:t xml:space="preserve">: </w:t>
                      </w:r>
                      <w:proofErr w:type="spellStart"/>
                      <w:r w:rsidRPr="00E6054D">
                        <w:rPr>
                          <w:i/>
                          <w:sz w:val="20"/>
                          <w:szCs w:val="20"/>
                          <w:lang w:val="en-US"/>
                        </w:rPr>
                        <w:t>topID</w:t>
                      </w:r>
                      <w:proofErr w:type="spellEnd"/>
                      <w:r w:rsidRPr="00E6054D">
                        <w:rPr>
                          <w:i/>
                          <w:sz w:val="20"/>
                          <w:szCs w:val="20"/>
                          <w:lang w:val="en-US"/>
                        </w:rPr>
                        <w:t xml:space="preserve">,  </w:t>
                      </w:r>
                      <w:proofErr w:type="spellStart"/>
                      <w:r w:rsidRPr="00E6054D">
                        <w:rPr>
                          <w:i/>
                          <w:sz w:val="20"/>
                          <w:szCs w:val="20"/>
                          <w:lang w:val="en-US"/>
                        </w:rPr>
                        <w:t>firstName</w:t>
                      </w:r>
                      <w:proofErr w:type="spellEnd"/>
                      <w:r w:rsidRPr="00E6054D">
                        <w:rPr>
                          <w:i/>
                          <w:sz w:val="20"/>
                          <w:szCs w:val="20"/>
                          <w:lang w:val="en-US"/>
                        </w:rPr>
                        <w:t xml:space="preserve">: </w:t>
                      </w:r>
                      <w:proofErr w:type="spellStart"/>
                      <w:r w:rsidRPr="00E6054D">
                        <w:rPr>
                          <w:i/>
                          <w:sz w:val="20"/>
                          <w:szCs w:val="20"/>
                          <w:lang w:val="en-US"/>
                        </w:rPr>
                        <w:t>firstName</w:t>
                      </w:r>
                      <w:proofErr w:type="spellEnd"/>
                      <w:r w:rsidRPr="00E6054D">
                        <w:rPr>
                          <w:i/>
                          <w:sz w:val="20"/>
                          <w:szCs w:val="20"/>
                          <w:lang w:val="en-US"/>
                        </w:rPr>
                        <w:t xml:space="preserve">, </w:t>
                      </w:r>
                      <w:proofErr w:type="spellStart"/>
                      <w:r w:rsidRPr="00E6054D">
                        <w:rPr>
                          <w:i/>
                          <w:sz w:val="20"/>
                          <w:szCs w:val="20"/>
                          <w:lang w:val="en-US"/>
                        </w:rPr>
                        <w:t>lastName</w:t>
                      </w:r>
                      <w:proofErr w:type="spellEnd"/>
                      <w:r w:rsidRPr="00E6054D">
                        <w:rPr>
                          <w:i/>
                          <w:sz w:val="20"/>
                          <w:szCs w:val="20"/>
                          <w:lang w:val="en-US"/>
                        </w:rPr>
                        <w:t xml:space="preserve">: </w:t>
                      </w:r>
                      <w:proofErr w:type="spellStart"/>
                      <w:r w:rsidRPr="00E6054D">
                        <w:rPr>
                          <w:i/>
                          <w:sz w:val="20"/>
                          <w:szCs w:val="20"/>
                          <w:lang w:val="en-US"/>
                        </w:rPr>
                        <w:t>lastName</w:t>
                      </w:r>
                      <w:proofErr w:type="spellEnd"/>
                      <w:r w:rsidRPr="00E6054D">
                        <w:rPr>
                          <w:i/>
                          <w:sz w:val="20"/>
                          <w:szCs w:val="20"/>
                          <w:lang w:val="en-US"/>
                        </w:rPr>
                        <w:t>, city: city });</w:t>
                      </w:r>
                    </w:p>
                    <w:p w14:paraId="29CEACF4" w14:textId="1CA8BD13" w:rsidR="004D34A4" w:rsidRPr="00E6054D" w:rsidRDefault="004D34A4" w:rsidP="00FA6747">
                      <w:pPr>
                        <w:rPr>
                          <w:i/>
                          <w:sz w:val="20"/>
                          <w:szCs w:val="20"/>
                          <w:lang w:val="en-US"/>
                        </w:rPr>
                      </w:pPr>
                      <w:r w:rsidRPr="00E6054D">
                        <w:rPr>
                          <w:i/>
                          <w:sz w:val="20"/>
                          <w:szCs w:val="20"/>
                          <w:lang w:val="en-US"/>
                        </w:rPr>
                        <w:t xml:space="preserve">    };</w:t>
                      </w:r>
                    </w:p>
                    <w:p w14:paraId="46E9F9AB" w14:textId="77777777" w:rsidR="004D34A4" w:rsidRPr="00E6054D" w:rsidRDefault="004D34A4" w:rsidP="00FA6747">
                      <w:pPr>
                        <w:rPr>
                          <w:i/>
                          <w:sz w:val="20"/>
                          <w:szCs w:val="20"/>
                          <w:lang w:val="en-US"/>
                        </w:rPr>
                      </w:pPr>
                    </w:p>
                    <w:p w14:paraId="04D272EC"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spellStart"/>
                      <w:proofErr w:type="gramStart"/>
                      <w:r w:rsidRPr="00E6054D">
                        <w:rPr>
                          <w:i/>
                          <w:sz w:val="20"/>
                          <w:szCs w:val="20"/>
                          <w:lang w:val="en-US"/>
                        </w:rPr>
                        <w:t>var</w:t>
                      </w:r>
                      <w:proofErr w:type="spellEnd"/>
                      <w:proofErr w:type="gramEnd"/>
                      <w:r w:rsidRPr="00E6054D">
                        <w:rPr>
                          <w:i/>
                          <w:sz w:val="20"/>
                          <w:szCs w:val="20"/>
                          <w:lang w:val="en-US"/>
                        </w:rPr>
                        <w:t xml:space="preserve"> customers = [</w:t>
                      </w:r>
                    </w:p>
                    <w:p w14:paraId="188F6EA0"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
                    <w:p w14:paraId="5193AE04"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id</w:t>
                      </w:r>
                      <w:proofErr w:type="gramEnd"/>
                      <w:r w:rsidRPr="00E6054D">
                        <w:rPr>
                          <w:i/>
                          <w:sz w:val="20"/>
                          <w:szCs w:val="20"/>
                          <w:lang w:val="en-US"/>
                        </w:rPr>
                        <w:t xml:space="preserve">: 1, </w:t>
                      </w:r>
                      <w:proofErr w:type="spellStart"/>
                      <w:r w:rsidRPr="00E6054D">
                        <w:rPr>
                          <w:i/>
                          <w:sz w:val="20"/>
                          <w:szCs w:val="20"/>
                          <w:lang w:val="en-US"/>
                        </w:rPr>
                        <w:t>firstName</w:t>
                      </w:r>
                      <w:proofErr w:type="spellEnd"/>
                      <w:r w:rsidRPr="00E6054D">
                        <w:rPr>
                          <w:i/>
                          <w:sz w:val="20"/>
                          <w:szCs w:val="20"/>
                          <w:lang w:val="en-US"/>
                        </w:rPr>
                        <w:t xml:space="preserve">: 'Lee', </w:t>
                      </w:r>
                      <w:proofErr w:type="spellStart"/>
                      <w:r w:rsidRPr="00E6054D">
                        <w:rPr>
                          <w:i/>
                          <w:sz w:val="20"/>
                          <w:szCs w:val="20"/>
                          <w:lang w:val="en-US"/>
                        </w:rPr>
                        <w:t>lastName</w:t>
                      </w:r>
                      <w:proofErr w:type="spellEnd"/>
                      <w:r w:rsidRPr="00E6054D">
                        <w:rPr>
                          <w:i/>
                          <w:sz w:val="20"/>
                          <w:szCs w:val="20"/>
                          <w:lang w:val="en-US"/>
                        </w:rPr>
                        <w:t>: 'Carroll', address: '1234 Anywhere St.', city: 'Phoenix',</w:t>
                      </w:r>
                    </w:p>
                    <w:p w14:paraId="2987AAA4"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orders</w:t>
                      </w:r>
                      <w:proofErr w:type="gramEnd"/>
                      <w:r w:rsidRPr="00E6054D">
                        <w:rPr>
                          <w:i/>
                          <w:sz w:val="20"/>
                          <w:szCs w:val="20"/>
                          <w:lang w:val="en-US"/>
                        </w:rPr>
                        <w:t>: [</w:t>
                      </w:r>
                    </w:p>
                    <w:p w14:paraId="54AA3197"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 product</w:t>
                      </w:r>
                      <w:proofErr w:type="gramEnd"/>
                      <w:r w:rsidRPr="00E6054D">
                        <w:rPr>
                          <w:i/>
                          <w:sz w:val="20"/>
                          <w:szCs w:val="20"/>
                          <w:lang w:val="en-US"/>
                        </w:rPr>
                        <w:t xml:space="preserve">: 'Basket', price: 29.99, quantity: 1, </w:t>
                      </w:r>
                      <w:proofErr w:type="spellStart"/>
                      <w:r w:rsidRPr="00E6054D">
                        <w:rPr>
                          <w:i/>
                          <w:sz w:val="20"/>
                          <w:szCs w:val="20"/>
                          <w:lang w:val="en-US"/>
                        </w:rPr>
                        <w:t>orderTotal</w:t>
                      </w:r>
                      <w:proofErr w:type="spellEnd"/>
                      <w:r w:rsidRPr="00E6054D">
                        <w:rPr>
                          <w:i/>
                          <w:sz w:val="20"/>
                          <w:szCs w:val="20"/>
                          <w:lang w:val="en-US"/>
                        </w:rPr>
                        <w:t>: 29.99 },</w:t>
                      </w:r>
                    </w:p>
                    <w:p w14:paraId="6A44C5B6" w14:textId="02E339CF"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roofErr w:type="gramStart"/>
                      <w:r w:rsidRPr="00E6054D">
                        <w:rPr>
                          <w:i/>
                          <w:sz w:val="20"/>
                          <w:szCs w:val="20"/>
                          <w:lang w:val="en-US"/>
                        </w:rPr>
                        <w:t>{ product</w:t>
                      </w:r>
                      <w:proofErr w:type="gramEnd"/>
                      <w:r w:rsidRPr="00E6054D">
                        <w:rPr>
                          <w:i/>
                          <w:sz w:val="20"/>
                          <w:szCs w:val="20"/>
                          <w:lang w:val="en-US"/>
                        </w:rPr>
                        <w:t>: '</w:t>
                      </w:r>
                      <w:proofErr w:type="spellStart"/>
                      <w:r w:rsidRPr="00E6054D">
                        <w:rPr>
                          <w:i/>
                          <w:sz w:val="20"/>
                          <w:szCs w:val="20"/>
                          <w:lang w:val="en-US"/>
                        </w:rPr>
                        <w:t>Needes</w:t>
                      </w:r>
                      <w:proofErr w:type="spellEnd"/>
                      <w:r w:rsidRPr="00E6054D">
                        <w:rPr>
                          <w:i/>
                          <w:sz w:val="20"/>
                          <w:szCs w:val="20"/>
                          <w:lang w:val="en-US"/>
                        </w:rPr>
                        <w:t xml:space="preserve">', price: 5.99, quantity: 1, </w:t>
                      </w:r>
                      <w:proofErr w:type="spellStart"/>
                      <w:r w:rsidRPr="00E6054D">
                        <w:rPr>
                          <w:i/>
                          <w:sz w:val="20"/>
                          <w:szCs w:val="20"/>
                          <w:lang w:val="en-US"/>
                        </w:rPr>
                        <w:t>orderTotal</w:t>
                      </w:r>
                      <w:proofErr w:type="spellEnd"/>
                      <w:r w:rsidRPr="00E6054D">
                        <w:rPr>
                          <w:i/>
                          <w:sz w:val="20"/>
                          <w:szCs w:val="20"/>
                          <w:lang w:val="en-US"/>
                        </w:rPr>
                        <w:t>: 5.99 }</w:t>
                      </w:r>
                    </w:p>
                    <w:p w14:paraId="6B61D691" w14:textId="77777777" w:rsidR="004D34A4" w:rsidRPr="00E6054D" w:rsidRDefault="004D34A4" w:rsidP="00FA6747">
                      <w:pPr>
                        <w:widowControl w:val="0"/>
                        <w:autoSpaceDE w:val="0"/>
                        <w:autoSpaceDN w:val="0"/>
                        <w:adjustRightInd w:val="0"/>
                        <w:rPr>
                          <w:i/>
                          <w:sz w:val="20"/>
                          <w:szCs w:val="20"/>
                          <w:lang w:val="en-US"/>
                        </w:rPr>
                      </w:pPr>
                      <w:r w:rsidRPr="00E6054D">
                        <w:rPr>
                          <w:i/>
                          <w:sz w:val="20"/>
                          <w:szCs w:val="20"/>
                          <w:lang w:val="en-US"/>
                        </w:rPr>
                        <w:t xml:space="preserve">            ]</w:t>
                      </w:r>
                    </w:p>
                    <w:p w14:paraId="18F3B142" w14:textId="3F925508" w:rsidR="004D34A4" w:rsidRPr="00E6054D" w:rsidRDefault="004D34A4" w:rsidP="00D20B85">
                      <w:pPr>
                        <w:widowControl w:val="0"/>
                        <w:autoSpaceDE w:val="0"/>
                        <w:autoSpaceDN w:val="0"/>
                        <w:adjustRightInd w:val="0"/>
                        <w:rPr>
                          <w:i/>
                          <w:sz w:val="20"/>
                          <w:szCs w:val="20"/>
                          <w:lang w:val="en-US"/>
                        </w:rPr>
                      </w:pPr>
                      <w:r w:rsidRPr="00E6054D">
                        <w:rPr>
                          <w:i/>
                          <w:sz w:val="20"/>
                          <w:szCs w:val="20"/>
                          <w:lang w:val="en-US"/>
                        </w:rPr>
                        <w:t xml:space="preserve">        }];</w:t>
                      </w:r>
                    </w:p>
                    <w:p w14:paraId="5D7DD647" w14:textId="77777777" w:rsidR="004D34A4" w:rsidRDefault="004D34A4" w:rsidP="00D20B85">
                      <w:pPr>
                        <w:widowControl w:val="0"/>
                        <w:autoSpaceDE w:val="0"/>
                        <w:autoSpaceDN w:val="0"/>
                        <w:adjustRightInd w:val="0"/>
                        <w:rPr>
                          <w:sz w:val="20"/>
                          <w:szCs w:val="20"/>
                          <w:lang w:val="en-US"/>
                        </w:rPr>
                      </w:pPr>
                    </w:p>
                    <w:p w14:paraId="191BE3E0" w14:textId="5C782B7F" w:rsidR="004D34A4" w:rsidRPr="00D20B85" w:rsidRDefault="004D34A4" w:rsidP="00D20B85">
                      <w:pPr>
                        <w:widowControl w:val="0"/>
                        <w:autoSpaceDE w:val="0"/>
                        <w:autoSpaceDN w:val="0"/>
                        <w:adjustRightInd w:val="0"/>
                        <w:rPr>
                          <w:sz w:val="20"/>
                          <w:szCs w:val="20"/>
                        </w:rPr>
                      </w:pPr>
                    </w:p>
                    <w:bookmarkEnd w:id="1"/>
                  </w:txbxContent>
                </v:textbox>
                <w10:wrap type="square"/>
              </v:shape>
            </w:pict>
          </mc:Fallback>
        </mc:AlternateContent>
      </w:r>
    </w:p>
    <w:p w14:paraId="5C050EFE" w14:textId="7DB4CE43" w:rsidR="00FA6747" w:rsidRDefault="00FA6747" w:rsidP="00EB1FF8"/>
    <w:p w14:paraId="491D153E" w14:textId="178C3672" w:rsidR="00FA6747" w:rsidRDefault="00FA6747" w:rsidP="00EB1FF8"/>
    <w:p w14:paraId="46E2B1CF" w14:textId="7ACD6A14" w:rsidR="00FA6747" w:rsidRDefault="00FA6747" w:rsidP="00EB1FF8"/>
    <w:p w14:paraId="01CC3D6D" w14:textId="73099602" w:rsidR="00FA6747" w:rsidRDefault="00FA6747" w:rsidP="00EB1FF8"/>
    <w:p w14:paraId="135D2F4E" w14:textId="38730BA6" w:rsidR="00FA6747" w:rsidRDefault="00FA6747" w:rsidP="00EB1FF8"/>
    <w:p w14:paraId="78EC795C" w14:textId="35B33FBC" w:rsidR="00FA6747" w:rsidRDefault="00FA6747" w:rsidP="00EB1FF8"/>
    <w:p w14:paraId="22F8ADD8" w14:textId="5631BEA2" w:rsidR="00FA6747" w:rsidRDefault="00FA6747" w:rsidP="00EB1FF8"/>
    <w:p w14:paraId="3931EED7" w14:textId="4F9D8BD8" w:rsidR="00FA6747" w:rsidRDefault="00FA6747" w:rsidP="00EB1FF8"/>
    <w:p w14:paraId="3751FF1E" w14:textId="2F6A4C84" w:rsidR="00FA6747" w:rsidRDefault="00FA6747" w:rsidP="00EB1FF8"/>
    <w:p w14:paraId="5FB4FB23" w14:textId="77777777" w:rsidR="00FA6747" w:rsidRDefault="00FA6747" w:rsidP="00EB1FF8"/>
    <w:p w14:paraId="3D13545E" w14:textId="77777777" w:rsidR="00FA6747" w:rsidRDefault="00FA6747" w:rsidP="00EB1FF8"/>
    <w:p w14:paraId="29986E25" w14:textId="77777777" w:rsidR="00FA6747" w:rsidRDefault="00FA6747" w:rsidP="00EB1FF8"/>
    <w:p w14:paraId="57C64CAB" w14:textId="77777777" w:rsidR="00FA6747" w:rsidRDefault="00FA6747" w:rsidP="00EB1FF8"/>
    <w:p w14:paraId="6D78240B" w14:textId="77777777" w:rsidR="00FA6747" w:rsidRDefault="00FA6747" w:rsidP="00EB1FF8"/>
    <w:p w14:paraId="350BB7BA" w14:textId="77777777" w:rsidR="00FA6747" w:rsidRDefault="00FA6747" w:rsidP="00EB1FF8"/>
    <w:p w14:paraId="5C3AB4A5" w14:textId="5A5B6D2C" w:rsidR="0048225B" w:rsidRDefault="0048225B" w:rsidP="00FB041D"/>
    <w:p w14:paraId="30C94272" w14:textId="6A9F8009" w:rsidR="002402BF" w:rsidRDefault="002402BF"/>
    <w:p w14:paraId="52E7B1FC" w14:textId="77777777" w:rsidR="00FC2C83" w:rsidRDefault="00FC2C83"/>
    <w:p w14:paraId="30C94273" w14:textId="4EF1A30D" w:rsidR="002402BF" w:rsidRDefault="00CA2641" w:rsidP="00051F0E">
      <w:pPr>
        <w:pStyle w:val="Heading2"/>
      </w:pPr>
      <w:r>
        <w:lastRenderedPageBreak/>
        <w:t>Literatuur</w:t>
      </w:r>
    </w:p>
    <w:p w14:paraId="6BF253E0" w14:textId="112EF333" w:rsidR="004D34A4" w:rsidRPr="00E6054D" w:rsidRDefault="004D34A4" w:rsidP="004D34A4">
      <w:pPr>
        <w:pStyle w:val="Heading2"/>
        <w:rPr>
          <w:b w:val="0"/>
          <w:i w:val="0"/>
        </w:rPr>
      </w:pPr>
      <w:r w:rsidRPr="00795059">
        <w:rPr>
          <w:rFonts w:ascii="Times New Roman" w:hAnsi="Times New Roman" w:cs="Times New Roman"/>
          <w:b w:val="0"/>
          <w:i w:val="0"/>
          <w:sz w:val="24"/>
          <w:szCs w:val="24"/>
        </w:rPr>
        <w:t xml:space="preserve">Bekijk op </w:t>
      </w:r>
      <w:proofErr w:type="spellStart"/>
      <w:r w:rsidRPr="00795059">
        <w:rPr>
          <w:rFonts w:ascii="Times New Roman" w:hAnsi="Times New Roman" w:cs="Times New Roman"/>
          <w:b w:val="0"/>
          <w:i w:val="0"/>
          <w:sz w:val="24"/>
          <w:szCs w:val="24"/>
        </w:rPr>
        <w:t>YouTube</w:t>
      </w:r>
      <w:proofErr w:type="spellEnd"/>
      <w:r w:rsidRPr="00795059">
        <w:rPr>
          <w:rFonts w:ascii="Times New Roman" w:hAnsi="Times New Roman" w:cs="Times New Roman"/>
          <w:b w:val="0"/>
          <w:i w:val="0"/>
          <w:sz w:val="24"/>
          <w:szCs w:val="24"/>
        </w:rPr>
        <w:t xml:space="preserve"> “</w:t>
      </w:r>
      <w:hyperlink r:id="rId15" w:history="1">
        <w:proofErr w:type="spellStart"/>
        <w:r w:rsidRPr="00795059">
          <w:rPr>
            <w:rStyle w:val="Hyperlink"/>
            <w:rFonts w:ascii="Times New Roman" w:hAnsi="Times New Roman" w:cs="Times New Roman"/>
            <w:b w:val="0"/>
            <w:i w:val="0"/>
            <w:sz w:val="24"/>
            <w:szCs w:val="24"/>
            <w:lang w:val="en-US"/>
          </w:rPr>
          <w:t>AngularJS</w:t>
        </w:r>
        <w:proofErr w:type="spellEnd"/>
        <w:r w:rsidRPr="00795059">
          <w:rPr>
            <w:rStyle w:val="Hyperlink"/>
            <w:rFonts w:ascii="Times New Roman" w:hAnsi="Times New Roman" w:cs="Times New Roman"/>
            <w:b w:val="0"/>
            <w:i w:val="0"/>
            <w:sz w:val="24"/>
            <w:szCs w:val="24"/>
            <w:lang w:val="en-US"/>
          </w:rPr>
          <w:t xml:space="preserve"> Fundamentals</w:t>
        </w:r>
      </w:hyperlink>
      <w:r w:rsidRPr="00795059">
        <w:rPr>
          <w:rFonts w:ascii="Times New Roman" w:hAnsi="Times New Roman" w:cs="Times New Roman"/>
          <w:b w:val="0"/>
          <w:i w:val="0"/>
          <w:color w:val="1A1A1A"/>
          <w:sz w:val="24"/>
          <w:szCs w:val="24"/>
          <w:lang w:val="en-US"/>
        </w:rPr>
        <w:t xml:space="preserve">” </w:t>
      </w:r>
      <w:r w:rsidRPr="00795059">
        <w:rPr>
          <w:rFonts w:ascii="Times New Roman" w:hAnsi="Times New Roman" w:cs="Times New Roman"/>
          <w:b w:val="0"/>
          <w:i w:val="0"/>
          <w:sz w:val="24"/>
          <w:szCs w:val="24"/>
        </w:rPr>
        <w:t xml:space="preserve">om de beginselen van </w:t>
      </w:r>
      <w:proofErr w:type="spellStart"/>
      <w:r w:rsidRPr="00795059">
        <w:rPr>
          <w:rFonts w:ascii="Times New Roman" w:hAnsi="Times New Roman" w:cs="Times New Roman"/>
          <w:b w:val="0"/>
          <w:i w:val="0"/>
          <w:sz w:val="24"/>
          <w:szCs w:val="24"/>
        </w:rPr>
        <w:t>AngularJS</w:t>
      </w:r>
      <w:proofErr w:type="spellEnd"/>
      <w:r w:rsidRPr="00795059">
        <w:rPr>
          <w:rFonts w:ascii="Times New Roman" w:hAnsi="Times New Roman" w:cs="Times New Roman"/>
          <w:b w:val="0"/>
          <w:i w:val="0"/>
          <w:sz w:val="24"/>
          <w:szCs w:val="24"/>
        </w:rPr>
        <w:t xml:space="preserve"> eigen te maken.</w:t>
      </w:r>
      <w:r w:rsidRPr="004D34A4">
        <w:rPr>
          <w:rFonts w:ascii="Times New Roman" w:hAnsi="Times New Roman" w:cs="Times New Roman"/>
          <w:sz w:val="24"/>
          <w:szCs w:val="24"/>
        </w:rPr>
        <w:t xml:space="preserve">  </w:t>
      </w:r>
      <w:r w:rsidRPr="004D34A4">
        <w:rPr>
          <w:rFonts w:ascii="Times New Roman" w:hAnsi="Times New Roman" w:cs="Times New Roman"/>
          <w:b w:val="0"/>
          <w:i w:val="0"/>
          <w:sz w:val="24"/>
          <w:szCs w:val="24"/>
        </w:rPr>
        <w:t>Als je daarnaast nog wat concrete oefening wilt doen kun je de online cursus “</w:t>
      </w:r>
      <w:hyperlink r:id="rId16" w:history="1">
        <w:proofErr w:type="spellStart"/>
        <w:r w:rsidRPr="004D34A4">
          <w:rPr>
            <w:rStyle w:val="Hyperlink"/>
            <w:rFonts w:ascii="Times New Roman" w:hAnsi="Times New Roman" w:cs="Times New Roman"/>
            <w:b w:val="0"/>
            <w:i w:val="0"/>
            <w:color w:val="auto"/>
            <w:sz w:val="24"/>
            <w:szCs w:val="24"/>
          </w:rPr>
          <w:t>Learn</w:t>
        </w:r>
        <w:proofErr w:type="spellEnd"/>
        <w:r w:rsidRPr="004D34A4">
          <w:rPr>
            <w:rStyle w:val="Hyperlink"/>
            <w:rFonts w:ascii="Times New Roman" w:hAnsi="Times New Roman" w:cs="Times New Roman"/>
            <w:b w:val="0"/>
            <w:i w:val="0"/>
            <w:color w:val="auto"/>
            <w:sz w:val="24"/>
            <w:szCs w:val="24"/>
          </w:rPr>
          <w:t xml:space="preserve"> </w:t>
        </w:r>
        <w:proofErr w:type="spellStart"/>
        <w:r w:rsidRPr="004D34A4">
          <w:rPr>
            <w:rStyle w:val="Hyperlink"/>
            <w:rFonts w:ascii="Times New Roman" w:hAnsi="Times New Roman" w:cs="Times New Roman"/>
            <w:b w:val="0"/>
            <w:i w:val="0"/>
            <w:color w:val="auto"/>
            <w:sz w:val="24"/>
            <w:szCs w:val="24"/>
          </w:rPr>
          <w:t>to</w:t>
        </w:r>
        <w:proofErr w:type="spellEnd"/>
        <w:r w:rsidRPr="004D34A4">
          <w:rPr>
            <w:rStyle w:val="Hyperlink"/>
            <w:rFonts w:ascii="Times New Roman" w:hAnsi="Times New Roman" w:cs="Times New Roman"/>
            <w:b w:val="0"/>
            <w:i w:val="0"/>
            <w:color w:val="auto"/>
            <w:sz w:val="24"/>
            <w:szCs w:val="24"/>
          </w:rPr>
          <w:t xml:space="preserve"> </w:t>
        </w:r>
        <w:proofErr w:type="spellStart"/>
        <w:r w:rsidRPr="004D34A4">
          <w:rPr>
            <w:rStyle w:val="Hyperlink"/>
            <w:rFonts w:ascii="Times New Roman" w:hAnsi="Times New Roman" w:cs="Times New Roman"/>
            <w:b w:val="0"/>
            <w:i w:val="0"/>
            <w:color w:val="auto"/>
            <w:sz w:val="24"/>
            <w:szCs w:val="24"/>
          </w:rPr>
          <w:t>build</w:t>
        </w:r>
        <w:proofErr w:type="spellEnd"/>
        <w:r w:rsidRPr="004D34A4">
          <w:rPr>
            <w:rStyle w:val="Hyperlink"/>
            <w:rFonts w:ascii="Times New Roman" w:hAnsi="Times New Roman" w:cs="Times New Roman"/>
            <w:b w:val="0"/>
            <w:i w:val="0"/>
            <w:color w:val="auto"/>
            <w:sz w:val="24"/>
            <w:szCs w:val="24"/>
          </w:rPr>
          <w:t xml:space="preserve"> </w:t>
        </w:r>
        <w:proofErr w:type="spellStart"/>
        <w:r w:rsidRPr="004D34A4">
          <w:rPr>
            <w:rStyle w:val="Hyperlink"/>
            <w:rFonts w:ascii="Times New Roman" w:hAnsi="Times New Roman" w:cs="Times New Roman"/>
            <w:b w:val="0"/>
            <w:i w:val="0"/>
            <w:color w:val="auto"/>
            <w:sz w:val="24"/>
            <w:szCs w:val="24"/>
          </w:rPr>
          <w:t>an</w:t>
        </w:r>
        <w:proofErr w:type="spellEnd"/>
        <w:r w:rsidRPr="004D34A4">
          <w:rPr>
            <w:rStyle w:val="Hyperlink"/>
            <w:rFonts w:ascii="Times New Roman" w:hAnsi="Times New Roman" w:cs="Times New Roman"/>
            <w:b w:val="0"/>
            <w:i w:val="0"/>
            <w:color w:val="auto"/>
            <w:sz w:val="24"/>
            <w:szCs w:val="24"/>
          </w:rPr>
          <w:t xml:space="preserve"> </w:t>
        </w:r>
        <w:proofErr w:type="spellStart"/>
        <w:r w:rsidRPr="004D34A4">
          <w:rPr>
            <w:rStyle w:val="Hyperlink"/>
            <w:rFonts w:ascii="Times New Roman" w:hAnsi="Times New Roman" w:cs="Times New Roman"/>
            <w:b w:val="0"/>
            <w:i w:val="0"/>
            <w:color w:val="auto"/>
            <w:sz w:val="24"/>
            <w:szCs w:val="24"/>
          </w:rPr>
          <w:t>application</w:t>
        </w:r>
        <w:proofErr w:type="spellEnd"/>
        <w:r w:rsidRPr="004D34A4">
          <w:rPr>
            <w:rStyle w:val="Hyperlink"/>
            <w:rFonts w:ascii="Times New Roman" w:hAnsi="Times New Roman" w:cs="Times New Roman"/>
            <w:b w:val="0"/>
            <w:i w:val="0"/>
            <w:color w:val="auto"/>
            <w:sz w:val="24"/>
            <w:szCs w:val="24"/>
          </w:rPr>
          <w:t xml:space="preserve"> </w:t>
        </w:r>
        <w:proofErr w:type="spellStart"/>
        <w:r w:rsidRPr="004D34A4">
          <w:rPr>
            <w:rStyle w:val="Hyperlink"/>
            <w:rFonts w:ascii="Times New Roman" w:hAnsi="Times New Roman" w:cs="Times New Roman"/>
            <w:b w:val="0"/>
            <w:i w:val="0"/>
            <w:color w:val="auto"/>
            <w:sz w:val="24"/>
            <w:szCs w:val="24"/>
          </w:rPr>
          <w:t>using</w:t>
        </w:r>
        <w:proofErr w:type="spellEnd"/>
        <w:r w:rsidRPr="004D34A4">
          <w:rPr>
            <w:rStyle w:val="Hyperlink"/>
            <w:rFonts w:ascii="Times New Roman" w:hAnsi="Times New Roman" w:cs="Times New Roman"/>
            <w:b w:val="0"/>
            <w:i w:val="0"/>
            <w:color w:val="auto"/>
            <w:sz w:val="24"/>
            <w:szCs w:val="24"/>
          </w:rPr>
          <w:t xml:space="preserve"> Angular.js</w:t>
        </w:r>
      </w:hyperlink>
      <w:r w:rsidRPr="004D34A4">
        <w:rPr>
          <w:rFonts w:ascii="Times New Roman" w:hAnsi="Times New Roman" w:cs="Times New Roman"/>
          <w:b w:val="0"/>
          <w:i w:val="0"/>
          <w:sz w:val="24"/>
          <w:szCs w:val="24"/>
        </w:rPr>
        <w:t xml:space="preserve"> volgen. Het boek </w:t>
      </w:r>
      <w:r w:rsidRPr="004D34A4">
        <w:rPr>
          <w:rFonts w:ascii="Times New Roman" w:hAnsi="Times New Roman" w:cs="Times New Roman"/>
          <w:b w:val="0"/>
          <w:i w:val="0"/>
          <w:sz w:val="24"/>
          <w:szCs w:val="24"/>
          <w:lang w:val="en-US"/>
        </w:rPr>
        <w:t>“</w:t>
      </w:r>
      <w:hyperlink r:id="rId17" w:history="1">
        <w:proofErr w:type="spellStart"/>
        <w:r w:rsidRPr="004D34A4">
          <w:rPr>
            <w:rStyle w:val="Hyperlink"/>
            <w:rFonts w:ascii="Times New Roman" w:hAnsi="Times New Roman" w:cs="Times New Roman"/>
            <w:b w:val="0"/>
            <w:i w:val="0"/>
            <w:color w:val="auto"/>
            <w:sz w:val="24"/>
            <w:szCs w:val="24"/>
            <w:lang w:val="en-US"/>
          </w:rPr>
          <w:t>AngularJS</w:t>
        </w:r>
        <w:proofErr w:type="spellEnd"/>
        <w:r w:rsidRPr="004D34A4">
          <w:rPr>
            <w:rStyle w:val="Hyperlink"/>
            <w:rFonts w:ascii="Times New Roman" w:hAnsi="Times New Roman" w:cs="Times New Roman"/>
            <w:b w:val="0"/>
            <w:i w:val="0"/>
            <w:color w:val="auto"/>
            <w:sz w:val="24"/>
            <w:szCs w:val="24"/>
            <w:lang w:val="en-US"/>
          </w:rPr>
          <w:t xml:space="preserve"> Up &amp; </w:t>
        </w:r>
        <w:proofErr w:type="spellStart"/>
        <w:r w:rsidRPr="004D34A4">
          <w:rPr>
            <w:rStyle w:val="Hyperlink"/>
            <w:rFonts w:ascii="Times New Roman" w:hAnsi="Times New Roman" w:cs="Times New Roman"/>
            <w:b w:val="0"/>
            <w:i w:val="0"/>
            <w:color w:val="auto"/>
            <w:sz w:val="24"/>
            <w:szCs w:val="24"/>
            <w:lang w:val="en-US"/>
          </w:rPr>
          <w:t>Runnning</w:t>
        </w:r>
        <w:proofErr w:type="spellEnd"/>
      </w:hyperlink>
      <w:r w:rsidRPr="004D34A4">
        <w:rPr>
          <w:rFonts w:ascii="Times New Roman" w:hAnsi="Times New Roman" w:cs="Times New Roman"/>
          <w:b w:val="0"/>
          <w:i w:val="0"/>
          <w:sz w:val="24"/>
          <w:szCs w:val="24"/>
          <w:lang w:val="en-US"/>
        </w:rPr>
        <w:t xml:space="preserve">” </w:t>
      </w:r>
      <w:proofErr w:type="spellStart"/>
      <w:r w:rsidRPr="004D34A4">
        <w:rPr>
          <w:rFonts w:ascii="Times New Roman" w:hAnsi="Times New Roman" w:cs="Times New Roman"/>
          <w:b w:val="0"/>
          <w:i w:val="0"/>
          <w:sz w:val="24"/>
          <w:szCs w:val="24"/>
          <w:lang w:val="en-US"/>
        </w:rPr>
        <w:t>geeft</w:t>
      </w:r>
      <w:proofErr w:type="spellEnd"/>
      <w:r w:rsidRPr="004D34A4">
        <w:rPr>
          <w:rFonts w:ascii="Times New Roman" w:hAnsi="Times New Roman" w:cs="Times New Roman"/>
          <w:b w:val="0"/>
          <w:i w:val="0"/>
          <w:sz w:val="24"/>
          <w:szCs w:val="24"/>
          <w:lang w:val="en-US"/>
        </w:rPr>
        <w:t xml:space="preserve"> </w:t>
      </w:r>
      <w:proofErr w:type="spellStart"/>
      <w:r w:rsidRPr="004D34A4">
        <w:rPr>
          <w:rFonts w:ascii="Times New Roman" w:hAnsi="Times New Roman" w:cs="Times New Roman"/>
          <w:b w:val="0"/>
          <w:i w:val="0"/>
          <w:sz w:val="24"/>
          <w:szCs w:val="24"/>
          <w:lang w:val="en-US"/>
        </w:rPr>
        <w:t>een</w:t>
      </w:r>
      <w:proofErr w:type="spellEnd"/>
      <w:r w:rsidRPr="004D34A4">
        <w:rPr>
          <w:rFonts w:ascii="Times New Roman" w:hAnsi="Times New Roman" w:cs="Times New Roman"/>
          <w:b w:val="0"/>
          <w:i w:val="0"/>
          <w:sz w:val="24"/>
          <w:szCs w:val="24"/>
          <w:lang w:val="en-US"/>
        </w:rPr>
        <w:t xml:space="preserve"> </w:t>
      </w:r>
      <w:proofErr w:type="spellStart"/>
      <w:r w:rsidRPr="004D34A4">
        <w:rPr>
          <w:rFonts w:ascii="Times New Roman" w:hAnsi="Times New Roman" w:cs="Times New Roman"/>
          <w:b w:val="0"/>
          <w:i w:val="0"/>
          <w:sz w:val="24"/>
          <w:szCs w:val="24"/>
          <w:lang w:val="en-US"/>
        </w:rPr>
        <w:t>duidelijke</w:t>
      </w:r>
      <w:proofErr w:type="spellEnd"/>
      <w:r w:rsidRPr="004D34A4">
        <w:rPr>
          <w:rFonts w:ascii="Times New Roman" w:hAnsi="Times New Roman" w:cs="Times New Roman"/>
          <w:b w:val="0"/>
          <w:i w:val="0"/>
          <w:sz w:val="24"/>
          <w:szCs w:val="24"/>
          <w:lang w:val="en-US"/>
        </w:rPr>
        <w:t xml:space="preserve"> </w:t>
      </w:r>
      <w:proofErr w:type="spellStart"/>
      <w:r w:rsidR="00311461" w:rsidRPr="00311461">
        <w:rPr>
          <w:rFonts w:ascii="Times New Roman" w:hAnsi="Times New Roman" w:cs="Times New Roman"/>
          <w:b w:val="0"/>
          <w:i w:val="0"/>
          <w:sz w:val="24"/>
          <w:szCs w:val="24"/>
          <w:lang w:val="en-US"/>
        </w:rPr>
        <w:t>beschrijving</w:t>
      </w:r>
      <w:proofErr w:type="spellEnd"/>
      <w:r w:rsidR="00311461" w:rsidRPr="00311461" w:rsidDel="00311461">
        <w:rPr>
          <w:rFonts w:ascii="Times New Roman" w:hAnsi="Times New Roman" w:cs="Times New Roman"/>
          <w:b w:val="0"/>
          <w:i w:val="0"/>
          <w:sz w:val="24"/>
          <w:szCs w:val="24"/>
          <w:lang w:val="en-US"/>
        </w:rPr>
        <w:t xml:space="preserve"> </w:t>
      </w:r>
      <w:r w:rsidRPr="004D34A4">
        <w:rPr>
          <w:rFonts w:ascii="Times New Roman" w:hAnsi="Times New Roman" w:cs="Times New Roman"/>
          <w:b w:val="0"/>
          <w:i w:val="0"/>
          <w:sz w:val="24"/>
          <w:szCs w:val="24"/>
          <w:lang w:val="en-US"/>
        </w:rPr>
        <w:t xml:space="preserve">van </w:t>
      </w:r>
      <w:proofErr w:type="spellStart"/>
      <w:r w:rsidRPr="004D34A4">
        <w:rPr>
          <w:rFonts w:ascii="Times New Roman" w:hAnsi="Times New Roman" w:cs="Times New Roman"/>
          <w:b w:val="0"/>
          <w:i w:val="0"/>
          <w:sz w:val="24"/>
          <w:szCs w:val="24"/>
          <w:lang w:val="en-US"/>
        </w:rPr>
        <w:t>AngularJS</w:t>
      </w:r>
      <w:proofErr w:type="spellEnd"/>
      <w:r w:rsidRPr="004D34A4">
        <w:rPr>
          <w:rFonts w:ascii="Times New Roman" w:hAnsi="Times New Roman" w:cs="Times New Roman"/>
          <w:b w:val="0"/>
          <w:i w:val="0"/>
          <w:sz w:val="24"/>
          <w:szCs w:val="24"/>
        </w:rPr>
        <w:t>.</w:t>
      </w:r>
      <w:r w:rsidRPr="00E6054D">
        <w:rPr>
          <w:rFonts w:ascii="Times New Roman" w:hAnsi="Times New Roman" w:cs="Times New Roman"/>
          <w:b w:val="0"/>
          <w:i w:val="0"/>
          <w:sz w:val="24"/>
          <w:szCs w:val="24"/>
        </w:rPr>
        <w:t>.</w:t>
      </w:r>
      <w:r>
        <w:rPr>
          <w:rFonts w:ascii="Times New Roman" w:hAnsi="Times New Roman" w:cs="Times New Roman"/>
          <w:b w:val="0"/>
          <w:i w:val="0"/>
          <w:sz w:val="24"/>
          <w:szCs w:val="24"/>
        </w:rPr>
        <w:t xml:space="preserve"> Natuurlijk biedt de </w:t>
      </w:r>
      <w:hyperlink r:id="rId18" w:history="1">
        <w:proofErr w:type="spellStart"/>
        <w:r w:rsidRPr="00795059">
          <w:rPr>
            <w:rStyle w:val="Hyperlink"/>
            <w:rFonts w:ascii="Times New Roman" w:hAnsi="Times New Roman" w:cs="Times New Roman"/>
            <w:b w:val="0"/>
            <w:i w:val="0"/>
            <w:sz w:val="24"/>
            <w:szCs w:val="24"/>
          </w:rPr>
          <w:t>AngularJS</w:t>
        </w:r>
        <w:proofErr w:type="spellEnd"/>
      </w:hyperlink>
      <w:r>
        <w:rPr>
          <w:rFonts w:ascii="Times New Roman" w:hAnsi="Times New Roman" w:cs="Times New Roman"/>
          <w:b w:val="0"/>
          <w:i w:val="0"/>
          <w:sz w:val="24"/>
          <w:szCs w:val="24"/>
        </w:rPr>
        <w:t xml:space="preserve"> site ook veel informatie.</w:t>
      </w:r>
    </w:p>
    <w:p w14:paraId="78562B77" w14:textId="77777777" w:rsidR="00E6054D" w:rsidRPr="00E6054D" w:rsidRDefault="00E6054D" w:rsidP="00E6054D"/>
    <w:p w14:paraId="30C94276" w14:textId="416476CC" w:rsidR="00051F0E" w:rsidRDefault="00051F0E" w:rsidP="00051F0E">
      <w:pPr>
        <w:pStyle w:val="Heading2"/>
      </w:pPr>
      <w:r>
        <w:t>Opdrachten</w:t>
      </w:r>
    </w:p>
    <w:p w14:paraId="30C94277" w14:textId="176BCD48" w:rsidR="00C93D10" w:rsidRDefault="00C93D10"/>
    <w:p w14:paraId="30C94278" w14:textId="6FEA1546" w:rsidR="00BE3288" w:rsidRDefault="00051F0E">
      <w:r>
        <w:t xml:space="preserve">Je gaat een eenvoudige Kwetterapplicatie maken. </w:t>
      </w:r>
      <w:r w:rsidR="00C93D10">
        <w:t xml:space="preserve">(Zie </w:t>
      </w:r>
      <w:hyperlink r:id="rId19" w:history="1">
        <w:r w:rsidR="00C93D10" w:rsidRPr="000B164F">
          <w:rPr>
            <w:rStyle w:val="Hyperlink"/>
          </w:rPr>
          <w:t>twitter.com</w:t>
        </w:r>
      </w:hyperlink>
      <w:r w:rsidR="00C93D10">
        <w:t>)</w:t>
      </w:r>
      <w:r w:rsidR="00214698">
        <w:t>. Hiervoor dient onderstaande schermafdruk als basis.</w:t>
      </w:r>
    </w:p>
    <w:p w14:paraId="30C94279" w14:textId="44DCA5DF" w:rsidR="00C93D10" w:rsidRDefault="00C93D10"/>
    <w:p w14:paraId="30C9427A" w14:textId="1D0FE43E" w:rsidR="00F03CE3" w:rsidRDefault="00CE0261" w:rsidP="00F03CE3">
      <w:pPr>
        <w:keepNext/>
      </w:pPr>
      <w:r>
        <w:rPr>
          <w:noProof/>
          <w:lang w:val="en-US" w:eastAsia="en-US"/>
        </w:rPr>
        <w:drawing>
          <wp:inline distT="0" distB="0" distL="0" distR="0" wp14:anchorId="30C942B2" wp14:editId="30C942B3">
            <wp:extent cx="5753100" cy="49149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753100" cy="4914900"/>
                    </a:xfrm>
                    <a:prstGeom prst="rect">
                      <a:avLst/>
                    </a:prstGeom>
                    <a:noFill/>
                    <a:ln w="9525">
                      <a:noFill/>
                      <a:miter lim="800000"/>
                      <a:headEnd/>
                      <a:tailEnd/>
                    </a:ln>
                  </pic:spPr>
                </pic:pic>
              </a:graphicData>
            </a:graphic>
          </wp:inline>
        </w:drawing>
      </w:r>
    </w:p>
    <w:p w14:paraId="30C9427B" w14:textId="77777777" w:rsidR="004D25E4" w:rsidRDefault="00F03CE3" w:rsidP="00F03CE3">
      <w:pPr>
        <w:pStyle w:val="Caption"/>
      </w:pPr>
      <w:r>
        <w:t xml:space="preserve">Figuur </w:t>
      </w:r>
      <w:r w:rsidR="008635F5">
        <w:fldChar w:fldCharType="begin"/>
      </w:r>
      <w:r w:rsidR="008635F5">
        <w:instrText xml:space="preserve"> SEQ Figuur \* ARABIC </w:instrText>
      </w:r>
      <w:r w:rsidR="008635F5">
        <w:fldChar w:fldCharType="separate"/>
      </w:r>
      <w:r w:rsidR="00F07F26">
        <w:rPr>
          <w:noProof/>
        </w:rPr>
        <w:t>1</w:t>
      </w:r>
      <w:r w:rsidR="008635F5">
        <w:rPr>
          <w:noProof/>
        </w:rPr>
        <w:fldChar w:fldCharType="end"/>
      </w:r>
    </w:p>
    <w:p w14:paraId="30C9427C" w14:textId="77777777" w:rsidR="00C93D10" w:rsidRDefault="00C93D10"/>
    <w:p w14:paraId="30C9427D" w14:textId="77777777" w:rsidR="00214698" w:rsidRDefault="00214698"/>
    <w:p w14:paraId="30C9427E" w14:textId="77777777" w:rsidR="00214698" w:rsidRDefault="00CA2641">
      <w:r>
        <w:t xml:space="preserve">Het </w:t>
      </w:r>
      <w:r w:rsidR="00214698">
        <w:t xml:space="preserve">twitterscherm </w:t>
      </w:r>
      <w:r>
        <w:t xml:space="preserve">dat je hierboven ziet </w:t>
      </w:r>
      <w:r w:rsidR="00214698">
        <w:t xml:space="preserve">is </w:t>
      </w:r>
      <w:r>
        <w:t xml:space="preserve">nogmaals </w:t>
      </w:r>
      <w:r w:rsidR="00214698">
        <w:t>s</w:t>
      </w:r>
      <w:r w:rsidR="000966EB">
        <w:t xml:space="preserve">chematisch </w:t>
      </w:r>
      <w:r w:rsidR="00214698">
        <w:t xml:space="preserve">weergegeven in </w:t>
      </w:r>
      <w:r w:rsidR="00333872">
        <w:fldChar w:fldCharType="begin"/>
      </w:r>
      <w:r w:rsidR="00E86B58">
        <w:instrText xml:space="preserve"> REF _Ref285897843 \h </w:instrText>
      </w:r>
      <w:r w:rsidR="00333872">
        <w:fldChar w:fldCharType="separate"/>
      </w:r>
      <w:r w:rsidR="00E86B58">
        <w:t xml:space="preserve">Figuur </w:t>
      </w:r>
      <w:r w:rsidR="00E86B58">
        <w:rPr>
          <w:noProof/>
        </w:rPr>
        <w:t>2</w:t>
      </w:r>
      <w:r w:rsidR="00E86B58">
        <w:t>: kwetterscherm 1</w:t>
      </w:r>
      <w:r w:rsidR="00333872">
        <w:fldChar w:fldCharType="end"/>
      </w:r>
      <w:r w:rsidR="00E86B58">
        <w:t>.</w:t>
      </w:r>
      <w:r>
        <w:t xml:space="preserve"> Aan de hand van dit scherm ga je een aantal opdrachten maken.</w:t>
      </w:r>
    </w:p>
    <w:p w14:paraId="30C9427F" w14:textId="77777777" w:rsidR="00E86B58" w:rsidRDefault="00E86B58" w:rsidP="00E86B58">
      <w:pPr>
        <w:keepNext/>
      </w:pPr>
      <w:r>
        <w:rPr>
          <w:b/>
          <w:noProof/>
          <w:lang w:val="en-US" w:eastAsia="en-US"/>
        </w:rPr>
        <w:lastRenderedPageBreak/>
        <w:drawing>
          <wp:inline distT="0" distB="0" distL="0" distR="0" wp14:anchorId="30C942B4" wp14:editId="30C942B5">
            <wp:extent cx="4581525" cy="5829300"/>
            <wp:effectExtent l="19050" t="0" r="9525" b="0"/>
            <wp:docPr id="2" name="Afbeelding 1" descr="kwetter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png"/>
                    <pic:cNvPicPr/>
                  </pic:nvPicPr>
                  <pic:blipFill>
                    <a:blip r:embed="rId21" cstate="print"/>
                    <a:stretch>
                      <a:fillRect/>
                    </a:stretch>
                  </pic:blipFill>
                  <pic:spPr>
                    <a:xfrm>
                      <a:off x="0" y="0"/>
                      <a:ext cx="4581525" cy="5829300"/>
                    </a:xfrm>
                    <a:prstGeom prst="rect">
                      <a:avLst/>
                    </a:prstGeom>
                  </pic:spPr>
                </pic:pic>
              </a:graphicData>
            </a:graphic>
          </wp:inline>
        </w:drawing>
      </w:r>
    </w:p>
    <w:p w14:paraId="30C94280" w14:textId="77777777" w:rsidR="00E86B58" w:rsidRDefault="00E86B58" w:rsidP="00E86B58">
      <w:pPr>
        <w:pStyle w:val="Caption"/>
      </w:pPr>
      <w:bookmarkStart w:id="5" w:name="_Ref285897843"/>
      <w:r>
        <w:t xml:space="preserve">Figuur </w:t>
      </w:r>
      <w:r w:rsidR="008635F5">
        <w:fldChar w:fldCharType="begin"/>
      </w:r>
      <w:r w:rsidR="008635F5">
        <w:instrText xml:space="preserve"> SEQ Figuur \* ARABIC </w:instrText>
      </w:r>
      <w:r w:rsidR="008635F5">
        <w:fldChar w:fldCharType="separate"/>
      </w:r>
      <w:r w:rsidR="00F07F26">
        <w:rPr>
          <w:noProof/>
        </w:rPr>
        <w:t>2</w:t>
      </w:r>
      <w:r w:rsidR="008635F5">
        <w:rPr>
          <w:noProof/>
        </w:rPr>
        <w:fldChar w:fldCharType="end"/>
      </w:r>
      <w:r>
        <w:t>: kwetterscherm 1</w:t>
      </w:r>
      <w:bookmarkEnd w:id="5"/>
    </w:p>
    <w:p w14:paraId="30C94281" w14:textId="77777777" w:rsidR="00684006" w:rsidRDefault="00684006" w:rsidP="00684006">
      <w:pPr>
        <w:pStyle w:val="Heading3"/>
      </w:pPr>
      <w:r>
        <w:t>Opdracht 1</w:t>
      </w:r>
    </w:p>
    <w:p w14:paraId="3596C11B" w14:textId="1313FAE1" w:rsidR="00D2289F" w:rsidRDefault="00684006" w:rsidP="00684006">
      <w:r w:rsidRPr="00845D85">
        <w:t xml:space="preserve">In deze opdracht ga je de schermdelen S0,  S1 en S2 realiseren. Creëer hiervoor </w:t>
      </w:r>
      <w:r w:rsidR="008056C5" w:rsidRPr="00845D85">
        <w:t xml:space="preserve">in </w:t>
      </w:r>
      <w:proofErr w:type="spellStart"/>
      <w:r w:rsidR="008056C5" w:rsidRPr="00845D85">
        <w:t>Netbeans</w:t>
      </w:r>
      <w:proofErr w:type="spellEnd"/>
      <w:r w:rsidR="008056C5" w:rsidRPr="00845D85">
        <w:t xml:space="preserve"> </w:t>
      </w:r>
      <w:r w:rsidRPr="00845D85">
        <w:t>een nieuw</w:t>
      </w:r>
      <w:r w:rsidR="008056C5" w:rsidRPr="00845D85">
        <w:t>e</w:t>
      </w:r>
      <w:r w:rsidRPr="00845D85">
        <w:t xml:space="preserve"> </w:t>
      </w:r>
      <w:r w:rsidR="00EB1FF8" w:rsidRPr="00845D85">
        <w:t>HTML5 Application project</w:t>
      </w:r>
      <w:r w:rsidR="00D2289F">
        <w:t xml:space="preserve"> met de online site template “</w:t>
      </w:r>
      <w:proofErr w:type="spellStart"/>
      <w:r w:rsidR="00D2289F">
        <w:t>AngularJS</w:t>
      </w:r>
      <w:proofErr w:type="spellEnd"/>
      <w:r w:rsidR="00D2289F">
        <w:t xml:space="preserve"> </w:t>
      </w:r>
      <w:proofErr w:type="spellStart"/>
      <w:r w:rsidR="00D2289F">
        <w:t>Seed</w:t>
      </w:r>
      <w:proofErr w:type="spellEnd"/>
      <w:r w:rsidR="00D2289F">
        <w:t>”</w:t>
      </w:r>
    </w:p>
    <w:p w14:paraId="30C94286" w14:textId="77777777" w:rsidR="00B8410C" w:rsidRPr="00522F12" w:rsidRDefault="00B8410C" w:rsidP="00B8410C">
      <w:pPr>
        <w:rPr>
          <w:color w:val="FF0000"/>
        </w:rPr>
      </w:pPr>
    </w:p>
    <w:p w14:paraId="30C94287" w14:textId="77777777" w:rsidR="00B8410C" w:rsidRDefault="00B8410C" w:rsidP="00F03CE3">
      <w:pPr>
        <w:pStyle w:val="Heading3"/>
      </w:pPr>
      <w:r>
        <w:t>Opdracht 2</w:t>
      </w:r>
    </w:p>
    <w:p w14:paraId="30C94288" w14:textId="77777777" w:rsidR="003C3B64" w:rsidRDefault="00C84C6D" w:rsidP="0096076D">
      <w:r>
        <w:t>Deze opdracht is een vervolg op opdracht 1. Je gaat de functio</w:t>
      </w:r>
      <w:r w:rsidR="00E86B58">
        <w:t xml:space="preserve">naliteit van schermdelen S3 </w:t>
      </w:r>
      <w:r>
        <w:t>en S</w:t>
      </w:r>
      <w:r w:rsidR="00E86B58">
        <w:t>4</w:t>
      </w:r>
      <w:r>
        <w:t xml:space="preserve"> toevoegen.</w:t>
      </w:r>
    </w:p>
    <w:p w14:paraId="30C94289" w14:textId="79470222" w:rsidR="00B8410C" w:rsidRDefault="003C3B64" w:rsidP="003C3B64">
      <w:pPr>
        <w:numPr>
          <w:ilvl w:val="0"/>
          <w:numId w:val="7"/>
        </w:numPr>
      </w:pPr>
      <w:r>
        <w:t xml:space="preserve">Voeg </w:t>
      </w:r>
      <w:r w:rsidR="00DF5E2D">
        <w:t xml:space="preserve">data en functies </w:t>
      </w:r>
      <w:r>
        <w:t xml:space="preserve">toe </w:t>
      </w:r>
      <w:r w:rsidR="00CA2641">
        <w:t xml:space="preserve">aan de </w:t>
      </w:r>
      <w:ins w:id="6" w:author="Frank Coenen" w:date="2015-02-27T22:14:00Z">
        <w:r w:rsidR="008635F5">
          <w:t xml:space="preserve">front-end </w:t>
        </w:r>
      </w:ins>
      <w:r w:rsidR="00CA2641">
        <w:t xml:space="preserve">service laag </w:t>
      </w:r>
      <w:r>
        <w:t>om het aantal followers, following en tweets op te vragen.</w:t>
      </w:r>
    </w:p>
    <w:p w14:paraId="30C9428A" w14:textId="76A29BD5" w:rsidR="003C3B64" w:rsidRDefault="003C3B64" w:rsidP="003C3B64">
      <w:pPr>
        <w:numPr>
          <w:ilvl w:val="0"/>
          <w:numId w:val="7"/>
        </w:numPr>
      </w:pPr>
      <w:r>
        <w:t xml:space="preserve">Breidt de </w:t>
      </w:r>
      <w:r w:rsidR="00DF5E2D">
        <w:t xml:space="preserve">html </w:t>
      </w:r>
      <w:r>
        <w:t>uit om informatie op de nieuwe schermdelen te presenteren. Bij het klikken op items uit de schermd</w:t>
      </w:r>
      <w:r w:rsidR="00E86B58">
        <w:t>e</w:t>
      </w:r>
      <w:r>
        <w:t>el S3 wordt het resultaat gepresenteerd in schermdeel S1. Bij het klikken op een van de links in schermdeel S</w:t>
      </w:r>
      <w:r w:rsidR="00CA2641">
        <w:t>4</w:t>
      </w:r>
      <w:r>
        <w:t>, wordt het volledige scherm gevuld</w:t>
      </w:r>
      <w:r w:rsidR="00D4311A">
        <w:t xml:space="preserve"> met de informatie van de nieuw geselecteerde User</w:t>
      </w:r>
      <w:r>
        <w:t>.</w:t>
      </w:r>
    </w:p>
    <w:p w14:paraId="30C9428B" w14:textId="77777777" w:rsidR="0096076D" w:rsidRDefault="0096076D" w:rsidP="0096076D"/>
    <w:p w14:paraId="30C9428C" w14:textId="77777777" w:rsidR="00F07F26" w:rsidRDefault="00F07F26"/>
    <w:p w14:paraId="30C9428D" w14:textId="77777777" w:rsidR="00F07F26" w:rsidRDefault="00F07F26"/>
    <w:p w14:paraId="30C9428E" w14:textId="77777777" w:rsidR="00F07F26" w:rsidRDefault="00F07F26">
      <w:r>
        <w:t xml:space="preserve">De volgende opdrachten hebben betrekking op </w:t>
      </w:r>
      <w:r w:rsidR="00333872">
        <w:fldChar w:fldCharType="begin"/>
      </w:r>
      <w:r>
        <w:instrText xml:space="preserve"> REF _Ref285899698 \h </w:instrText>
      </w:r>
      <w:r w:rsidR="00333872">
        <w:fldChar w:fldCharType="separate"/>
      </w:r>
      <w:r>
        <w:t xml:space="preserve">Figuur </w:t>
      </w:r>
      <w:r>
        <w:rPr>
          <w:noProof/>
        </w:rPr>
        <w:t>3</w:t>
      </w:r>
      <w:r>
        <w:t>: kwetterscherm 2</w:t>
      </w:r>
      <w:r w:rsidR="00333872">
        <w:fldChar w:fldCharType="end"/>
      </w:r>
      <w:r>
        <w:t>. Dit scherm is jouw persoonlijke scherm nadat je ingelogd bent.</w:t>
      </w:r>
      <w:r w:rsidR="00E53987">
        <w:t xml:space="preserve"> </w:t>
      </w:r>
    </w:p>
    <w:p w14:paraId="30C9428F" w14:textId="77777777" w:rsidR="00F07F26" w:rsidRDefault="00F07F26" w:rsidP="00F07F26">
      <w:pPr>
        <w:keepNext/>
      </w:pPr>
      <w:r>
        <w:rPr>
          <w:noProof/>
          <w:lang w:val="en-US" w:eastAsia="en-US"/>
        </w:rPr>
        <w:drawing>
          <wp:inline distT="0" distB="0" distL="0" distR="0" wp14:anchorId="30C942B6" wp14:editId="30C942B7">
            <wp:extent cx="4638675" cy="5657850"/>
            <wp:effectExtent l="19050" t="0" r="9525" b="0"/>
            <wp:docPr id="3" name="Afbeelding 2" descr="kwetter mockup sign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 signed in.png"/>
                    <pic:cNvPicPr/>
                  </pic:nvPicPr>
                  <pic:blipFill>
                    <a:blip r:embed="rId22" cstate="print"/>
                    <a:stretch>
                      <a:fillRect/>
                    </a:stretch>
                  </pic:blipFill>
                  <pic:spPr>
                    <a:xfrm>
                      <a:off x="0" y="0"/>
                      <a:ext cx="4638675" cy="5657850"/>
                    </a:xfrm>
                    <a:prstGeom prst="rect">
                      <a:avLst/>
                    </a:prstGeom>
                  </pic:spPr>
                </pic:pic>
              </a:graphicData>
            </a:graphic>
          </wp:inline>
        </w:drawing>
      </w:r>
    </w:p>
    <w:p w14:paraId="30C94290" w14:textId="77777777" w:rsidR="00F07F26" w:rsidRDefault="00F07F26" w:rsidP="00F07F26">
      <w:pPr>
        <w:pStyle w:val="Caption"/>
      </w:pPr>
      <w:bookmarkStart w:id="7" w:name="_Ref285899698"/>
      <w:r>
        <w:t xml:space="preserve">Figuur </w:t>
      </w:r>
      <w:r w:rsidR="008635F5">
        <w:fldChar w:fldCharType="begin"/>
      </w:r>
      <w:r w:rsidR="008635F5">
        <w:instrText xml:space="preserve"> SEQ Figuur \* ARABIC </w:instrText>
      </w:r>
      <w:r w:rsidR="008635F5">
        <w:fldChar w:fldCharType="separate"/>
      </w:r>
      <w:r>
        <w:rPr>
          <w:noProof/>
        </w:rPr>
        <w:t>3</w:t>
      </w:r>
      <w:r w:rsidR="008635F5">
        <w:rPr>
          <w:noProof/>
        </w:rPr>
        <w:fldChar w:fldCharType="end"/>
      </w:r>
      <w:r>
        <w:t>: kwetterscherm 2</w:t>
      </w:r>
      <w:bookmarkEnd w:id="7"/>
    </w:p>
    <w:p w14:paraId="30C94292" w14:textId="77777777" w:rsidR="00E771EA" w:rsidRDefault="00E771EA" w:rsidP="00BA3ECB">
      <w:pPr>
        <w:pStyle w:val="Heading3"/>
      </w:pPr>
    </w:p>
    <w:p w14:paraId="30C94293" w14:textId="77777777" w:rsidR="00BA3ECB" w:rsidRDefault="00BA3ECB" w:rsidP="00BA3ECB">
      <w:pPr>
        <w:pStyle w:val="Heading3"/>
      </w:pPr>
      <w:r>
        <w:t xml:space="preserve">Opdracht </w:t>
      </w:r>
      <w:r w:rsidR="008651BB">
        <w:t>3</w:t>
      </w:r>
    </w:p>
    <w:p w14:paraId="30C94294" w14:textId="77777777" w:rsidR="00BA3ECB" w:rsidRDefault="00E771EA">
      <w:r>
        <w:t xml:space="preserve">Implementeer onderstaande functionaliteit </w:t>
      </w:r>
      <w:r w:rsidR="005F2919">
        <w:t>voor</w:t>
      </w:r>
      <w:r>
        <w:t xml:space="preserve"> kwetterschem 2.</w:t>
      </w:r>
    </w:p>
    <w:p w14:paraId="30C94295" w14:textId="77777777" w:rsidR="00E771EA" w:rsidRDefault="00E771EA" w:rsidP="00E771EA"/>
    <w:p w14:paraId="30C94296" w14:textId="77777777" w:rsidR="00E771EA" w:rsidRDefault="00E771EA" w:rsidP="00E771EA">
      <w:r>
        <w:t>Hieronder volgt een korte omschrijving van de diverse onderdelen:</w:t>
      </w:r>
    </w:p>
    <w:p w14:paraId="30C94297" w14:textId="77777777" w:rsidR="00E771EA" w:rsidRDefault="00E771EA" w:rsidP="00E771EA"/>
    <w:tbl>
      <w:tblPr>
        <w:tblStyle w:val="LightGrid-Accent6"/>
        <w:tblW w:w="0" w:type="auto"/>
        <w:tblLook w:val="04A0" w:firstRow="1" w:lastRow="0" w:firstColumn="1" w:lastColumn="0" w:noHBand="0" w:noVBand="1"/>
      </w:tblPr>
      <w:tblGrid>
        <w:gridCol w:w="2507"/>
        <w:gridCol w:w="6781"/>
      </w:tblGrid>
      <w:tr w:rsidR="00E771EA" w14:paraId="30C9429A" w14:textId="77777777" w:rsidTr="00FC2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0C94298" w14:textId="77777777" w:rsidR="00E771EA" w:rsidRPr="005D4DAF" w:rsidRDefault="00E771EA" w:rsidP="005451F2">
            <w:pPr>
              <w:rPr>
                <w:b/>
              </w:rPr>
            </w:pPr>
            <w:r w:rsidRPr="005D4DAF">
              <w:rPr>
                <w:b/>
              </w:rPr>
              <w:t>Search</w:t>
            </w:r>
          </w:p>
        </w:tc>
        <w:tc>
          <w:tcPr>
            <w:tcW w:w="6781" w:type="dxa"/>
          </w:tcPr>
          <w:p w14:paraId="30C94299" w14:textId="23AB2340" w:rsidR="00E771EA" w:rsidRDefault="00E771EA" w:rsidP="008635F5">
            <w:pPr>
              <w:cnfStyle w:val="100000000000" w:firstRow="1" w:lastRow="0" w:firstColumn="0" w:lastColumn="0" w:oddVBand="0" w:evenVBand="0" w:oddHBand="0" w:evenHBand="0" w:firstRowFirstColumn="0" w:firstRowLastColumn="0" w:lastRowFirstColumn="0" w:lastRowLastColumn="0"/>
            </w:pPr>
            <w:r>
              <w:t>Volledige search op alle tweets. Resultaten worden in de timeline tab getoond.</w:t>
            </w:r>
            <w:r w:rsidR="00FB58D0">
              <w:t xml:space="preserve"> </w:t>
            </w:r>
            <w:del w:id="8" w:author="Frank Coenen" w:date="2015-02-27T22:13:00Z">
              <w:r w:rsidR="00FB58D0" w:rsidDel="008635F5">
                <w:delText>(m.b.v. AJAX)</w:delText>
              </w:r>
            </w:del>
          </w:p>
        </w:tc>
      </w:tr>
      <w:tr w:rsidR="00E771EA" w14:paraId="30C9429D" w14:textId="77777777" w:rsidTr="00FC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0C9429B" w14:textId="77777777" w:rsidR="00E771EA" w:rsidRDefault="00E771EA" w:rsidP="005451F2">
            <w:proofErr w:type="spellStart"/>
            <w:r>
              <w:t>What’s</w:t>
            </w:r>
            <w:proofErr w:type="spellEnd"/>
            <w:r>
              <w:t xml:space="preserve"> happening?</w:t>
            </w:r>
          </w:p>
        </w:tc>
        <w:tc>
          <w:tcPr>
            <w:tcW w:w="6781" w:type="dxa"/>
          </w:tcPr>
          <w:p w14:paraId="30C9429C" w14:textId="49D38618" w:rsidR="00E771EA" w:rsidRDefault="00E771EA" w:rsidP="00D75124">
            <w:pPr>
              <w:cnfStyle w:val="000000100000" w:firstRow="0" w:lastRow="0" w:firstColumn="0" w:lastColumn="0" w:oddVBand="0" w:evenVBand="0" w:oddHBand="1" w:evenHBand="0" w:firstRowFirstColumn="0" w:firstRowLastColumn="0" w:lastRowFirstColumn="0" w:lastRowLastColumn="0"/>
            </w:pPr>
            <w:r>
              <w:t xml:space="preserve">In deze tekstbox kun je een tweet van maximaal 140 tekens posten. De </w:t>
            </w:r>
            <w:proofErr w:type="spellStart"/>
            <w:r>
              <w:t>tweet</w:t>
            </w:r>
            <w:proofErr w:type="spellEnd"/>
            <w:r>
              <w:t xml:space="preserve"> wordt getoond in de </w:t>
            </w:r>
            <w:proofErr w:type="spellStart"/>
            <w:r>
              <w:t>timeline</w:t>
            </w:r>
            <w:proofErr w:type="spellEnd"/>
            <w:r>
              <w:t xml:space="preserve"> en onder het kopje </w:t>
            </w:r>
            <w:proofErr w:type="spellStart"/>
            <w:r>
              <w:t>Your</w:t>
            </w:r>
            <w:proofErr w:type="spellEnd"/>
            <w:r>
              <w:t xml:space="preserve"> </w:t>
            </w:r>
            <w:proofErr w:type="spellStart"/>
            <w:r>
              <w:t>tweets</w:t>
            </w:r>
            <w:proofErr w:type="spellEnd"/>
          </w:p>
        </w:tc>
      </w:tr>
      <w:tr w:rsidR="00D75124" w14:paraId="657BE11F" w14:textId="77777777" w:rsidTr="00FC2C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1FFB104A" w14:textId="7C93F5BC" w:rsidR="00D75124" w:rsidRDefault="00FC2C83" w:rsidP="005451F2">
            <w:proofErr w:type="spellStart"/>
            <w:r>
              <w:lastRenderedPageBreak/>
              <w:t>Timeline</w:t>
            </w:r>
            <w:proofErr w:type="spellEnd"/>
          </w:p>
        </w:tc>
        <w:tc>
          <w:tcPr>
            <w:tcW w:w="6781" w:type="dxa"/>
          </w:tcPr>
          <w:p w14:paraId="7DACB3D5" w14:textId="7D0439EC" w:rsidR="00D75124" w:rsidRDefault="00FC2C83" w:rsidP="005451F2">
            <w:pPr>
              <w:cnfStyle w:val="000000010000" w:firstRow="0" w:lastRow="0" w:firstColumn="0" w:lastColumn="0" w:oddVBand="0" w:evenVBand="0" w:oddHBand="0" w:evenHBand="1" w:firstRowFirstColumn="0" w:firstRowLastColumn="0" w:lastRowFirstColumn="0" w:lastRowLastColumn="0"/>
            </w:pPr>
            <w:r>
              <w:t xml:space="preserve">In de </w:t>
            </w:r>
            <w:proofErr w:type="spellStart"/>
            <w:r>
              <w:t>timeline</w:t>
            </w:r>
            <w:proofErr w:type="spellEnd"/>
            <w:r>
              <w:t xml:space="preserve"> worden zowel je eigen </w:t>
            </w:r>
            <w:proofErr w:type="spellStart"/>
            <w:r>
              <w:t>tweets</w:t>
            </w:r>
            <w:proofErr w:type="spellEnd"/>
            <w:r>
              <w:t xml:space="preserve"> als de </w:t>
            </w:r>
            <w:proofErr w:type="spellStart"/>
            <w:r>
              <w:t>tweets</w:t>
            </w:r>
            <w:proofErr w:type="spellEnd"/>
            <w:r>
              <w:t xml:space="preserve"> van de personen die je volgt weergegeven.</w:t>
            </w:r>
          </w:p>
        </w:tc>
      </w:tr>
      <w:tr w:rsidR="00E771EA" w14:paraId="30C942A0" w14:textId="77777777" w:rsidTr="00FC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0C9429E" w14:textId="5B0C1FE9" w:rsidR="00E771EA" w:rsidRDefault="00FC2C83" w:rsidP="005451F2">
            <w:r>
              <w:t>@</w:t>
            </w:r>
            <w:proofErr w:type="spellStart"/>
            <w:r>
              <w:t>Mentions</w:t>
            </w:r>
            <w:proofErr w:type="spellEnd"/>
          </w:p>
        </w:tc>
        <w:tc>
          <w:tcPr>
            <w:tcW w:w="6781" w:type="dxa"/>
          </w:tcPr>
          <w:p w14:paraId="30C9429F" w14:textId="199A8F5E" w:rsidR="00E771EA" w:rsidRDefault="00FC2C83" w:rsidP="005451F2">
            <w:pPr>
              <w:cnfStyle w:val="000000100000" w:firstRow="0" w:lastRow="0" w:firstColumn="0" w:lastColumn="0" w:oddVBand="0" w:evenVBand="0" w:oddHBand="1" w:evenHBand="0" w:firstRowFirstColumn="0" w:firstRowLastColumn="0" w:lastRowFirstColumn="0" w:lastRowLastColumn="0"/>
            </w:pPr>
            <w:r>
              <w:t xml:space="preserve">In deze tab zie je de </w:t>
            </w:r>
            <w:proofErr w:type="spellStart"/>
            <w:r>
              <w:t>tweets</w:t>
            </w:r>
            <w:proofErr w:type="spellEnd"/>
            <w:r>
              <w:t xml:space="preserve"> die naar jou verwijzen. Je kunt in een </w:t>
            </w:r>
            <w:proofErr w:type="spellStart"/>
            <w:r>
              <w:t>tweet</w:t>
            </w:r>
            <w:proofErr w:type="spellEnd"/>
            <w:r>
              <w:t xml:space="preserve"> naar iemand verwijzen door @gevolgd door zijn </w:t>
            </w:r>
            <w:proofErr w:type="spellStart"/>
            <w:r>
              <w:t>twitter</w:t>
            </w:r>
            <w:proofErr w:type="spellEnd"/>
            <w:r>
              <w:t xml:space="preserve"> gebruikersnaam in de </w:t>
            </w:r>
            <w:proofErr w:type="spellStart"/>
            <w:r>
              <w:t>tweet</w:t>
            </w:r>
            <w:proofErr w:type="spellEnd"/>
            <w:r>
              <w:t xml:space="preserve"> op te nemen.</w:t>
            </w:r>
          </w:p>
        </w:tc>
      </w:tr>
      <w:tr w:rsidR="00E771EA" w14:paraId="30C942A3" w14:textId="77777777" w:rsidTr="00FC2C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0C942A1" w14:textId="597ABD4C" w:rsidR="00E771EA" w:rsidRDefault="00FC2C83" w:rsidP="005451F2">
            <w:proofErr w:type="spellStart"/>
            <w:r>
              <w:t>Following</w:t>
            </w:r>
            <w:proofErr w:type="spellEnd"/>
            <w:r>
              <w:t xml:space="preserve">/ </w:t>
            </w:r>
            <w:proofErr w:type="spellStart"/>
            <w:r>
              <w:t>followers</w:t>
            </w:r>
            <w:proofErr w:type="spellEnd"/>
          </w:p>
        </w:tc>
        <w:tc>
          <w:tcPr>
            <w:tcW w:w="6781" w:type="dxa"/>
          </w:tcPr>
          <w:p w14:paraId="30C942A2" w14:textId="36DD4F29" w:rsidR="006F3DD3" w:rsidRDefault="00FC2C83" w:rsidP="00403E0A">
            <w:pPr>
              <w:cnfStyle w:val="000000010000" w:firstRow="0" w:lastRow="0" w:firstColumn="0" w:lastColumn="0" w:oddVBand="0" w:evenVBand="0" w:oddHBand="0" w:evenHBand="1" w:firstRowFirstColumn="0" w:firstRowLastColumn="0" w:lastRowFirstColumn="0" w:lastRowLastColumn="0"/>
            </w:pPr>
            <w:r>
              <w:t xml:space="preserve">Het klikken op een van deze iconen brengt je weer terug naar </w:t>
            </w:r>
            <w:r>
              <w:fldChar w:fldCharType="begin"/>
            </w:r>
            <w:r>
              <w:instrText xml:space="preserve"> REF _Ref285897843 \h </w:instrText>
            </w:r>
            <w:r>
              <w:fldChar w:fldCharType="separate"/>
            </w:r>
            <w:r>
              <w:t xml:space="preserve">Figuur </w:t>
            </w:r>
            <w:r>
              <w:rPr>
                <w:noProof/>
              </w:rPr>
              <w:t>2</w:t>
            </w:r>
            <w:r>
              <w:t>: kwetterscherm 1</w:t>
            </w:r>
            <w:r>
              <w:fldChar w:fldCharType="end"/>
            </w:r>
            <w:r>
              <w:t>.</w:t>
            </w:r>
          </w:p>
        </w:tc>
      </w:tr>
      <w:tr w:rsidR="00E771EA" w14:paraId="30C942A6" w14:textId="77777777" w:rsidTr="00FC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0C942A4" w14:textId="63329F26" w:rsidR="00E771EA" w:rsidRDefault="00FC2C83" w:rsidP="005451F2">
            <w:r>
              <w:t>Trends</w:t>
            </w:r>
          </w:p>
        </w:tc>
        <w:tc>
          <w:tcPr>
            <w:tcW w:w="6781" w:type="dxa"/>
          </w:tcPr>
          <w:p w14:paraId="30C942A5" w14:textId="18E7509A" w:rsidR="00E771EA" w:rsidRDefault="00FC2C83" w:rsidP="005451F2">
            <w:pPr>
              <w:cnfStyle w:val="000000100000" w:firstRow="0" w:lastRow="0" w:firstColumn="0" w:lastColumn="0" w:oddVBand="0" w:evenVBand="0" w:oddHBand="1" w:evenHBand="0" w:firstRowFirstColumn="0" w:firstRowLastColumn="0" w:lastRowFirstColumn="0" w:lastRowLastColumn="0"/>
            </w:pPr>
            <w:r>
              <w:t xml:space="preserve">Het klikken van een van de trendy onderwerpen resulteert in een lijst van relevante </w:t>
            </w:r>
            <w:proofErr w:type="spellStart"/>
            <w:r>
              <w:t>tweets</w:t>
            </w:r>
            <w:proofErr w:type="spellEnd"/>
            <w:r>
              <w:t xml:space="preserve"> in de </w:t>
            </w:r>
            <w:proofErr w:type="spellStart"/>
            <w:r>
              <w:t>timeline</w:t>
            </w:r>
            <w:proofErr w:type="spellEnd"/>
            <w:r>
              <w:t xml:space="preserve">. De lijst zelf wordt gegenereerd uit actueel voorkomende </w:t>
            </w:r>
            <w:proofErr w:type="spellStart"/>
            <w:r>
              <w:t>hashtags</w:t>
            </w:r>
            <w:proofErr w:type="spellEnd"/>
            <w:r>
              <w:t xml:space="preserve"> in de </w:t>
            </w:r>
            <w:proofErr w:type="spellStart"/>
            <w:r>
              <w:t>tweets</w:t>
            </w:r>
            <w:proofErr w:type="spellEnd"/>
            <w:r>
              <w:t xml:space="preserve"> van de laatste week, gesorteerd op aantal.</w:t>
            </w:r>
            <w:r w:rsidR="00E771EA">
              <w:t>.</w:t>
            </w:r>
          </w:p>
        </w:tc>
      </w:tr>
      <w:tr w:rsidR="00E771EA" w14:paraId="30C942A9" w14:textId="77777777" w:rsidTr="00FC2C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0C942A7" w14:textId="7D0BE1FC" w:rsidR="00E771EA" w:rsidRDefault="00FC2C83" w:rsidP="005451F2">
            <w:proofErr w:type="spellStart"/>
            <w:r>
              <w:t>Logout</w:t>
            </w:r>
            <w:proofErr w:type="spellEnd"/>
          </w:p>
        </w:tc>
        <w:tc>
          <w:tcPr>
            <w:tcW w:w="6781" w:type="dxa"/>
          </w:tcPr>
          <w:p w14:paraId="30C942A8" w14:textId="5487BF54" w:rsidR="00E771EA" w:rsidRDefault="00FC2C83" w:rsidP="005451F2">
            <w:pPr>
              <w:cnfStyle w:val="000000010000" w:firstRow="0" w:lastRow="0" w:firstColumn="0" w:lastColumn="0" w:oddVBand="0" w:evenVBand="0" w:oddHBand="0" w:evenHBand="1" w:firstRowFirstColumn="0" w:firstRowLastColumn="0" w:lastRowFirstColumn="0" w:lastRowLastColumn="0"/>
            </w:pPr>
            <w:r>
              <w:t xml:space="preserve">Activeren van de </w:t>
            </w:r>
            <w:proofErr w:type="spellStart"/>
            <w:r>
              <w:t>logout</w:t>
            </w:r>
            <w:proofErr w:type="spellEnd"/>
            <w:r>
              <w:t xml:space="preserve"> brengt je terug naar </w:t>
            </w:r>
            <w:r>
              <w:fldChar w:fldCharType="begin"/>
            </w:r>
            <w:r>
              <w:instrText xml:space="preserve"> REF _Ref285897843 \h </w:instrText>
            </w:r>
            <w:r>
              <w:fldChar w:fldCharType="separate"/>
            </w:r>
            <w:r>
              <w:t xml:space="preserve">Figuur </w:t>
            </w:r>
            <w:r>
              <w:rPr>
                <w:noProof/>
              </w:rPr>
              <w:t>2</w:t>
            </w:r>
            <w:r>
              <w:t>: kwetterscherm 1</w:t>
            </w:r>
            <w:r>
              <w:fldChar w:fldCharType="end"/>
            </w:r>
            <w:r>
              <w:t>. Het feitelijke inloggen en uitloggen hoeft nog niet geïmplementeerd te worden.</w:t>
            </w:r>
          </w:p>
        </w:tc>
      </w:tr>
      <w:tr w:rsidR="00E771EA" w14:paraId="30C942AC" w14:textId="77777777" w:rsidTr="00FC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0C942AA" w14:textId="76C3DD2B" w:rsidR="00E771EA" w:rsidRDefault="00FC2C83" w:rsidP="005451F2">
            <w:r>
              <w:t>Login</w:t>
            </w:r>
          </w:p>
        </w:tc>
        <w:tc>
          <w:tcPr>
            <w:tcW w:w="6781" w:type="dxa"/>
          </w:tcPr>
          <w:p w14:paraId="30C942AB" w14:textId="53B21838" w:rsidR="00E771EA" w:rsidRDefault="00FC2C83" w:rsidP="005451F2">
            <w:pPr>
              <w:cnfStyle w:val="000000100000" w:firstRow="0" w:lastRow="0" w:firstColumn="0" w:lastColumn="0" w:oddVBand="0" w:evenVBand="0" w:oddHBand="1" w:evenHBand="0" w:firstRowFirstColumn="0" w:firstRowLastColumn="0" w:lastRowFirstColumn="0" w:lastRowLastColumn="0"/>
            </w:pPr>
            <w:r>
              <w:t>Het activeren van de login op kwetterscherm 1 brengt je naar kwetterscherm 2. Hierbij kun je op dit moment een gebruiker naar keuze gebruiken als ingelogde gebruiker. Het inlogmechanisme hoeft nog niet geïmplementeerd te worden.</w:t>
            </w:r>
          </w:p>
        </w:tc>
      </w:tr>
    </w:tbl>
    <w:p w14:paraId="30C942B0" w14:textId="77777777" w:rsidR="00E771EA" w:rsidRDefault="00E771EA" w:rsidP="00E771EA"/>
    <w:p w14:paraId="398F51BC" w14:textId="77777777" w:rsidR="005451F2" w:rsidRDefault="005451F2" w:rsidP="00E771EA"/>
    <w:p w14:paraId="30C942B1" w14:textId="77777777" w:rsidR="00BA3ECB" w:rsidRDefault="00BA3ECB"/>
    <w:p w14:paraId="66758212" w14:textId="5345D87F" w:rsidR="005451F2" w:rsidRPr="005451F2" w:rsidRDefault="005451F2" w:rsidP="005451F2">
      <w:proofErr w:type="spellStart"/>
      <w:r>
        <w:rPr>
          <w:b/>
        </w:rPr>
        <w:t>MoSCoW</w:t>
      </w:r>
      <w:proofErr w:type="spellEnd"/>
    </w:p>
    <w:p w14:paraId="70E0FAE4" w14:textId="77777777" w:rsidR="00E739AB" w:rsidRDefault="00E739AB" w:rsidP="00E739AB">
      <w:pPr>
        <w:rPr>
          <w:lang w:val="en-US"/>
        </w:rPr>
      </w:pPr>
    </w:p>
    <w:p w14:paraId="0205FDDC" w14:textId="202BD715" w:rsidR="00E739AB" w:rsidRDefault="00E739AB" w:rsidP="00E739AB">
      <w:pPr>
        <w:rPr>
          <w:lang w:val="en-US"/>
        </w:rPr>
      </w:pPr>
      <w:r>
        <w:rPr>
          <w:lang w:val="en-US"/>
        </w:rPr>
        <w:t xml:space="preserve">In de </w:t>
      </w:r>
      <w:proofErr w:type="spellStart"/>
      <w:r>
        <w:rPr>
          <w:lang w:val="en-US"/>
        </w:rPr>
        <w:t>berekeing</w:t>
      </w:r>
      <w:proofErr w:type="spellEnd"/>
      <w:r>
        <w:rPr>
          <w:lang w:val="en-US"/>
        </w:rPr>
        <w:t xml:space="preserve"> van het </w:t>
      </w:r>
      <w:proofErr w:type="spellStart"/>
      <w:r>
        <w:rPr>
          <w:lang w:val="en-US"/>
        </w:rPr>
        <w:t>eindcijfer</w:t>
      </w:r>
      <w:proofErr w:type="spellEnd"/>
      <w:r>
        <w:rPr>
          <w:lang w:val="en-US"/>
        </w:rPr>
        <w:t xml:space="preserve"> JEA6, </w:t>
      </w:r>
      <w:proofErr w:type="spellStart"/>
      <w:r>
        <w:rPr>
          <w:lang w:val="en-US"/>
        </w:rPr>
        <w:t>een</w:t>
      </w:r>
      <w:proofErr w:type="spellEnd"/>
      <w:r>
        <w:rPr>
          <w:lang w:val="en-US"/>
        </w:rPr>
        <w:t xml:space="preserve"> </w:t>
      </w:r>
      <w:proofErr w:type="spellStart"/>
      <w:r>
        <w:rPr>
          <w:lang w:val="en-US"/>
        </w:rPr>
        <w:t>gewogen</w:t>
      </w:r>
      <w:proofErr w:type="spellEnd"/>
      <w:r>
        <w:rPr>
          <w:lang w:val="en-US"/>
        </w:rPr>
        <w:t xml:space="preserve"> </w:t>
      </w:r>
      <w:proofErr w:type="spellStart"/>
      <w:r>
        <w:rPr>
          <w:lang w:val="en-US"/>
        </w:rPr>
        <w:t>gemiddelde</w:t>
      </w:r>
      <w:proofErr w:type="spellEnd"/>
      <w:r>
        <w:rPr>
          <w:lang w:val="en-US"/>
        </w:rPr>
        <w:t xml:space="preserve"> van </w:t>
      </w:r>
      <w:proofErr w:type="spellStart"/>
      <w:r>
        <w:rPr>
          <w:lang w:val="en-US"/>
        </w:rPr>
        <w:t>alle</w:t>
      </w:r>
      <w:proofErr w:type="spellEnd"/>
      <w:r>
        <w:rPr>
          <w:lang w:val="en-US"/>
        </w:rPr>
        <w:t xml:space="preserve"> </w:t>
      </w:r>
      <w:proofErr w:type="spellStart"/>
      <w:r>
        <w:rPr>
          <w:lang w:val="en-US"/>
        </w:rPr>
        <w:t>opdrachten</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opdracht</w:t>
      </w:r>
      <w:proofErr w:type="spellEnd"/>
      <w:r>
        <w:rPr>
          <w:lang w:val="en-US"/>
        </w:rPr>
        <w:t xml:space="preserve"> </w:t>
      </w:r>
      <w:r w:rsidR="00CD37FE">
        <w:rPr>
          <w:lang w:val="en-US"/>
        </w:rPr>
        <w:t>4</w:t>
      </w:r>
      <w:r w:rsidRPr="00E40632">
        <w:rPr>
          <w:b/>
          <w:lang w:val="en-US"/>
        </w:rPr>
        <w:t xml:space="preserve"> </w:t>
      </w:r>
      <w:proofErr w:type="spellStart"/>
      <w:r>
        <w:rPr>
          <w:lang w:val="en-US"/>
        </w:rPr>
        <w:t>keer</w:t>
      </w:r>
      <w:proofErr w:type="spellEnd"/>
      <w:r>
        <w:rPr>
          <w:lang w:val="en-US"/>
        </w:rPr>
        <w:t xml:space="preserve"> </w:t>
      </w:r>
      <w:proofErr w:type="spellStart"/>
      <w:r>
        <w:rPr>
          <w:lang w:val="en-US"/>
        </w:rPr>
        <w:t>meegeteld</w:t>
      </w:r>
      <w:proofErr w:type="spellEnd"/>
      <w:r>
        <w:rPr>
          <w:lang w:val="en-US"/>
        </w:rPr>
        <w:t xml:space="preserve">. </w:t>
      </w:r>
    </w:p>
    <w:p w14:paraId="52289D96" w14:textId="77777777" w:rsidR="00E739AB" w:rsidRDefault="00E739AB" w:rsidP="005451F2">
      <w:pPr>
        <w:rPr>
          <w:rFonts w:ascii="Cambria" w:hAnsi="Cambria" w:cs="Arial"/>
          <w:color w:val="000000"/>
        </w:rPr>
      </w:pPr>
    </w:p>
    <w:p w14:paraId="7B326618" w14:textId="77777777" w:rsidR="00E739AB" w:rsidRPr="00172EF8" w:rsidRDefault="00E739AB" w:rsidP="005451F2">
      <w:pPr>
        <w:rPr>
          <w:rFonts w:ascii="Cambria" w:hAnsi="Cambria" w:cs="Arial"/>
          <w:color w:val="000000"/>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4087"/>
        <w:gridCol w:w="1302"/>
        <w:gridCol w:w="1499"/>
        <w:gridCol w:w="1383"/>
      </w:tblGrid>
      <w:tr w:rsidR="005451F2" w:rsidRPr="009308CB" w14:paraId="6E17FE42" w14:textId="77777777" w:rsidTr="005451F2">
        <w:tc>
          <w:tcPr>
            <w:tcW w:w="0" w:type="auto"/>
            <w:shd w:val="clear" w:color="auto" w:fill="4F81BD"/>
          </w:tcPr>
          <w:p w14:paraId="060F3B71" w14:textId="77777777" w:rsidR="005451F2" w:rsidRPr="00172EF8" w:rsidRDefault="005451F2" w:rsidP="005451F2">
            <w:pPr>
              <w:rPr>
                <w:rFonts w:ascii="Cambria" w:hAnsi="Cambria" w:cs="Arial"/>
                <w:color w:val="000000"/>
              </w:rPr>
            </w:pPr>
          </w:p>
        </w:tc>
        <w:tc>
          <w:tcPr>
            <w:tcW w:w="0" w:type="auto"/>
            <w:shd w:val="clear" w:color="auto" w:fill="4F81BD"/>
          </w:tcPr>
          <w:p w14:paraId="11680CBC" w14:textId="77777777" w:rsidR="005451F2" w:rsidRPr="00172EF8" w:rsidRDefault="005451F2" w:rsidP="005451F2">
            <w:pPr>
              <w:jc w:val="center"/>
              <w:rPr>
                <w:rFonts w:ascii="Cambria" w:hAnsi="Cambria" w:cs="Arial"/>
                <w:color w:val="000000"/>
              </w:rPr>
            </w:pPr>
            <w:r w:rsidRPr="00172EF8">
              <w:rPr>
                <w:rFonts w:ascii="Cambria" w:hAnsi="Cambria" w:cs="Arial"/>
                <w:color w:val="000000"/>
              </w:rPr>
              <w:t>Must Have</w:t>
            </w:r>
          </w:p>
        </w:tc>
        <w:tc>
          <w:tcPr>
            <w:tcW w:w="0" w:type="auto"/>
            <w:shd w:val="clear" w:color="auto" w:fill="4F81BD"/>
          </w:tcPr>
          <w:p w14:paraId="5FBD41FD" w14:textId="77777777" w:rsidR="005451F2" w:rsidRPr="00172EF8" w:rsidRDefault="005451F2" w:rsidP="005451F2">
            <w:pPr>
              <w:rPr>
                <w:rFonts w:ascii="Cambria" w:hAnsi="Cambria" w:cs="Arial"/>
                <w:color w:val="000000"/>
              </w:rPr>
            </w:pPr>
            <w:proofErr w:type="spellStart"/>
            <w:r w:rsidRPr="00172EF8">
              <w:rPr>
                <w:rFonts w:ascii="Cambria" w:hAnsi="Cambria" w:cs="Arial"/>
                <w:color w:val="000000"/>
              </w:rPr>
              <w:t>Should</w:t>
            </w:r>
            <w:proofErr w:type="spellEnd"/>
            <w:r w:rsidRPr="00172EF8">
              <w:rPr>
                <w:rFonts w:ascii="Cambria" w:hAnsi="Cambria" w:cs="Arial"/>
                <w:color w:val="000000"/>
              </w:rPr>
              <w:t xml:space="preserve"> Have</w:t>
            </w:r>
          </w:p>
        </w:tc>
        <w:tc>
          <w:tcPr>
            <w:tcW w:w="0" w:type="auto"/>
            <w:shd w:val="clear" w:color="auto" w:fill="4F81BD"/>
          </w:tcPr>
          <w:p w14:paraId="7A9981DD" w14:textId="77777777" w:rsidR="005451F2" w:rsidRPr="00172EF8" w:rsidRDefault="005451F2" w:rsidP="005451F2">
            <w:pPr>
              <w:rPr>
                <w:rFonts w:ascii="Cambria" w:hAnsi="Cambria" w:cs="Arial"/>
                <w:color w:val="000000"/>
              </w:rPr>
            </w:pPr>
            <w:proofErr w:type="spellStart"/>
            <w:r w:rsidRPr="00172EF8">
              <w:rPr>
                <w:rFonts w:ascii="Cambria" w:hAnsi="Cambria" w:cs="Arial"/>
                <w:color w:val="000000"/>
              </w:rPr>
              <w:t>Could</w:t>
            </w:r>
            <w:proofErr w:type="spellEnd"/>
            <w:r w:rsidRPr="00172EF8">
              <w:rPr>
                <w:rFonts w:ascii="Cambria" w:hAnsi="Cambria" w:cs="Arial"/>
                <w:color w:val="000000"/>
              </w:rPr>
              <w:t xml:space="preserve"> Have</w:t>
            </w:r>
          </w:p>
        </w:tc>
      </w:tr>
      <w:tr w:rsidR="005451F2" w:rsidRPr="009308CB" w14:paraId="0C4F4F37" w14:textId="77777777" w:rsidTr="005451F2">
        <w:tc>
          <w:tcPr>
            <w:tcW w:w="0" w:type="auto"/>
            <w:shd w:val="clear" w:color="auto" w:fill="4F81BD"/>
          </w:tcPr>
          <w:p w14:paraId="2982174C" w14:textId="7D8248B3" w:rsidR="005451F2" w:rsidRPr="00172EF8" w:rsidRDefault="005451F2" w:rsidP="005451F2">
            <w:pPr>
              <w:rPr>
                <w:rFonts w:ascii="Cambria" w:hAnsi="Cambria" w:cs="Arial"/>
                <w:color w:val="000000"/>
              </w:rPr>
            </w:pPr>
            <w:r>
              <w:rPr>
                <w:rFonts w:ascii="Cambria" w:hAnsi="Cambria" w:cs="Arial"/>
                <w:color w:val="000000"/>
              </w:rPr>
              <w:t xml:space="preserve">1, 2 </w:t>
            </w:r>
            <w:r w:rsidR="0010254D">
              <w:rPr>
                <w:rFonts w:ascii="Cambria" w:hAnsi="Cambria" w:cs="Arial"/>
                <w:color w:val="000000"/>
              </w:rPr>
              <w:t xml:space="preserve">,3 (uitzondering </w:t>
            </w:r>
            <w:proofErr w:type="spellStart"/>
            <w:r w:rsidR="0010254D">
              <w:rPr>
                <w:rFonts w:ascii="Cambria" w:hAnsi="Cambria" w:cs="Arial"/>
                <w:color w:val="000000"/>
              </w:rPr>
              <w:t>Should</w:t>
            </w:r>
            <w:proofErr w:type="spellEnd"/>
            <w:r w:rsidR="0010254D">
              <w:rPr>
                <w:rFonts w:ascii="Cambria" w:hAnsi="Cambria" w:cs="Arial"/>
                <w:color w:val="000000"/>
              </w:rPr>
              <w:t xml:space="preserve"> en </w:t>
            </w:r>
            <w:proofErr w:type="spellStart"/>
            <w:r w:rsidR="0010254D">
              <w:rPr>
                <w:rFonts w:ascii="Cambria" w:hAnsi="Cambria" w:cs="Arial"/>
                <w:color w:val="000000"/>
              </w:rPr>
              <w:t>Could</w:t>
            </w:r>
            <w:proofErr w:type="spellEnd"/>
            <w:r w:rsidR="0010254D">
              <w:rPr>
                <w:rFonts w:ascii="Cambria" w:hAnsi="Cambria" w:cs="Arial"/>
                <w:color w:val="000000"/>
              </w:rPr>
              <w:t>)</w:t>
            </w:r>
          </w:p>
        </w:tc>
        <w:tc>
          <w:tcPr>
            <w:tcW w:w="0" w:type="auto"/>
            <w:shd w:val="clear" w:color="auto" w:fill="A7BFDE"/>
          </w:tcPr>
          <w:p w14:paraId="7EC4990B" w14:textId="77777777" w:rsidR="005451F2" w:rsidRPr="00172EF8" w:rsidRDefault="005451F2" w:rsidP="005451F2">
            <w:pPr>
              <w:jc w:val="center"/>
              <w:rPr>
                <w:rFonts w:ascii="Cambria" w:hAnsi="Cambria" w:cs="Arial"/>
                <w:color w:val="000000"/>
              </w:rPr>
            </w:pPr>
            <w:r w:rsidRPr="00172EF8">
              <w:rPr>
                <w:rFonts w:ascii="Cambria" w:hAnsi="Cambria" w:cs="Arial"/>
                <w:color w:val="000000"/>
              </w:rPr>
              <w:t>X</w:t>
            </w:r>
          </w:p>
        </w:tc>
        <w:tc>
          <w:tcPr>
            <w:tcW w:w="0" w:type="auto"/>
            <w:shd w:val="clear" w:color="auto" w:fill="A7BFDE"/>
          </w:tcPr>
          <w:p w14:paraId="5730446A" w14:textId="77777777" w:rsidR="005451F2" w:rsidRPr="00172EF8" w:rsidRDefault="005451F2" w:rsidP="005451F2">
            <w:pPr>
              <w:jc w:val="center"/>
              <w:rPr>
                <w:rFonts w:ascii="Cambria" w:hAnsi="Cambria" w:cs="Arial"/>
                <w:color w:val="000000"/>
              </w:rPr>
            </w:pPr>
          </w:p>
        </w:tc>
        <w:tc>
          <w:tcPr>
            <w:tcW w:w="0" w:type="auto"/>
            <w:shd w:val="clear" w:color="auto" w:fill="A7BFDE"/>
          </w:tcPr>
          <w:p w14:paraId="71BD7570" w14:textId="77777777" w:rsidR="005451F2" w:rsidRPr="00172EF8" w:rsidRDefault="005451F2" w:rsidP="005451F2">
            <w:pPr>
              <w:jc w:val="center"/>
              <w:rPr>
                <w:rFonts w:ascii="Cambria" w:hAnsi="Cambria" w:cs="Arial"/>
                <w:color w:val="000000"/>
              </w:rPr>
            </w:pPr>
          </w:p>
        </w:tc>
      </w:tr>
      <w:tr w:rsidR="005451F2" w:rsidRPr="009308CB" w14:paraId="3542251C" w14:textId="77777777" w:rsidTr="005451F2">
        <w:tc>
          <w:tcPr>
            <w:tcW w:w="0" w:type="auto"/>
            <w:shd w:val="clear" w:color="auto" w:fill="4F81BD"/>
          </w:tcPr>
          <w:p w14:paraId="129C505E" w14:textId="55F4F858" w:rsidR="005451F2" w:rsidRPr="00172EF8" w:rsidRDefault="005451F2" w:rsidP="005451F2">
            <w:pPr>
              <w:rPr>
                <w:rFonts w:ascii="Cambria" w:hAnsi="Cambria" w:cs="Arial"/>
                <w:color w:val="000000"/>
              </w:rPr>
            </w:pPr>
            <w:proofErr w:type="spellStart"/>
            <w:r>
              <w:rPr>
                <w:rFonts w:ascii="Cambria" w:hAnsi="Cambria" w:cs="Arial"/>
                <w:color w:val="000000"/>
              </w:rPr>
              <w:t>Mentions</w:t>
            </w:r>
            <w:proofErr w:type="spellEnd"/>
          </w:p>
        </w:tc>
        <w:tc>
          <w:tcPr>
            <w:tcW w:w="0" w:type="auto"/>
            <w:shd w:val="clear" w:color="auto" w:fill="A7BFDE"/>
          </w:tcPr>
          <w:p w14:paraId="11C3EED5" w14:textId="17E70A5F" w:rsidR="005451F2" w:rsidRPr="00172EF8" w:rsidRDefault="005451F2" w:rsidP="005451F2">
            <w:pPr>
              <w:jc w:val="center"/>
              <w:rPr>
                <w:rFonts w:ascii="Cambria" w:hAnsi="Cambria" w:cs="Arial"/>
                <w:color w:val="000000"/>
              </w:rPr>
            </w:pPr>
          </w:p>
        </w:tc>
        <w:tc>
          <w:tcPr>
            <w:tcW w:w="0" w:type="auto"/>
            <w:shd w:val="clear" w:color="auto" w:fill="A7BFDE"/>
          </w:tcPr>
          <w:p w14:paraId="24AE1C33" w14:textId="5D4BAE86" w:rsidR="005451F2" w:rsidRPr="00172EF8" w:rsidRDefault="00AB22F6" w:rsidP="005451F2">
            <w:pPr>
              <w:jc w:val="center"/>
              <w:rPr>
                <w:rFonts w:ascii="Cambria" w:hAnsi="Cambria" w:cs="Arial"/>
                <w:color w:val="000000"/>
              </w:rPr>
            </w:pPr>
            <w:r>
              <w:rPr>
                <w:rFonts w:ascii="Cambria" w:hAnsi="Cambria" w:cs="Arial"/>
                <w:color w:val="000000"/>
              </w:rPr>
              <w:t>X</w:t>
            </w:r>
          </w:p>
        </w:tc>
        <w:tc>
          <w:tcPr>
            <w:tcW w:w="0" w:type="auto"/>
            <w:shd w:val="clear" w:color="auto" w:fill="A7BFDE"/>
          </w:tcPr>
          <w:p w14:paraId="467C9A8E" w14:textId="7D2E8CDD" w:rsidR="005451F2" w:rsidRPr="00172EF8" w:rsidRDefault="005451F2" w:rsidP="005451F2">
            <w:pPr>
              <w:jc w:val="center"/>
              <w:rPr>
                <w:rFonts w:ascii="Cambria" w:hAnsi="Cambria" w:cs="Arial"/>
                <w:color w:val="000000"/>
              </w:rPr>
            </w:pPr>
          </w:p>
        </w:tc>
      </w:tr>
      <w:tr w:rsidR="005451F2" w:rsidRPr="009308CB" w14:paraId="5127AAD6" w14:textId="77777777" w:rsidTr="005451F2">
        <w:tc>
          <w:tcPr>
            <w:tcW w:w="0" w:type="auto"/>
            <w:shd w:val="clear" w:color="auto" w:fill="4F81BD"/>
          </w:tcPr>
          <w:p w14:paraId="45966FC0" w14:textId="7F9D6B58" w:rsidR="005451F2" w:rsidRPr="00172EF8" w:rsidRDefault="005451F2" w:rsidP="005451F2">
            <w:pPr>
              <w:rPr>
                <w:rFonts w:ascii="Cambria" w:hAnsi="Cambria" w:cs="Arial"/>
                <w:color w:val="000000"/>
              </w:rPr>
            </w:pPr>
            <w:r>
              <w:rPr>
                <w:rFonts w:ascii="Cambria" w:hAnsi="Cambria" w:cs="Arial"/>
                <w:color w:val="000000"/>
              </w:rPr>
              <w:t>Trends</w:t>
            </w:r>
          </w:p>
        </w:tc>
        <w:tc>
          <w:tcPr>
            <w:tcW w:w="0" w:type="auto"/>
            <w:shd w:val="clear" w:color="auto" w:fill="D3DFEE"/>
          </w:tcPr>
          <w:p w14:paraId="3749E4A7" w14:textId="77777777" w:rsidR="005451F2" w:rsidRPr="00172EF8" w:rsidRDefault="005451F2" w:rsidP="005451F2">
            <w:pPr>
              <w:jc w:val="center"/>
              <w:rPr>
                <w:rFonts w:ascii="Cambria" w:hAnsi="Cambria" w:cs="Arial"/>
                <w:color w:val="000000"/>
              </w:rPr>
            </w:pPr>
          </w:p>
        </w:tc>
        <w:tc>
          <w:tcPr>
            <w:tcW w:w="0" w:type="auto"/>
            <w:shd w:val="clear" w:color="auto" w:fill="D3DFEE"/>
          </w:tcPr>
          <w:p w14:paraId="28D5B495" w14:textId="12B1D9EF" w:rsidR="005451F2" w:rsidRPr="00172EF8" w:rsidRDefault="005451F2" w:rsidP="005451F2">
            <w:pPr>
              <w:jc w:val="center"/>
              <w:rPr>
                <w:rFonts w:ascii="Cambria" w:hAnsi="Cambria" w:cs="Arial"/>
                <w:color w:val="000000"/>
              </w:rPr>
            </w:pPr>
          </w:p>
        </w:tc>
        <w:tc>
          <w:tcPr>
            <w:tcW w:w="0" w:type="auto"/>
            <w:shd w:val="clear" w:color="auto" w:fill="D3DFEE"/>
          </w:tcPr>
          <w:p w14:paraId="297D90C5" w14:textId="189B5C5D" w:rsidR="005451F2" w:rsidRPr="00172EF8" w:rsidRDefault="0010254D" w:rsidP="005451F2">
            <w:pPr>
              <w:jc w:val="center"/>
              <w:rPr>
                <w:rFonts w:ascii="Cambria" w:hAnsi="Cambria" w:cs="Arial"/>
                <w:color w:val="000000"/>
              </w:rPr>
            </w:pPr>
            <w:r>
              <w:rPr>
                <w:rFonts w:ascii="Cambria" w:hAnsi="Cambria" w:cs="Arial"/>
                <w:color w:val="000000"/>
              </w:rPr>
              <w:t>X</w:t>
            </w:r>
          </w:p>
        </w:tc>
      </w:tr>
    </w:tbl>
    <w:p w14:paraId="41D971F4" w14:textId="77777777" w:rsidR="005451F2" w:rsidRPr="00172EF8" w:rsidRDefault="005451F2" w:rsidP="005451F2">
      <w:pPr>
        <w:rPr>
          <w:rFonts w:ascii="Cambria" w:hAnsi="Cambria" w:cs="Arial"/>
          <w:color w:val="000000"/>
        </w:rPr>
      </w:pPr>
    </w:p>
    <w:p w14:paraId="4DF56918" w14:textId="77777777" w:rsidR="005451F2" w:rsidRPr="00172EF8" w:rsidRDefault="005451F2" w:rsidP="005451F2">
      <w:pPr>
        <w:rPr>
          <w:rFonts w:ascii="Cambria" w:hAnsi="Cambria" w:cs="Arial"/>
          <w:color w:val="000000"/>
        </w:rPr>
      </w:pPr>
    </w:p>
    <w:p w14:paraId="5ACD942F" w14:textId="7C706212" w:rsidR="005451F2" w:rsidRPr="00863522" w:rsidRDefault="00E739AB" w:rsidP="005451F2">
      <w:pPr>
        <w:rPr>
          <w:lang w:val="en-US"/>
        </w:rPr>
      </w:pPr>
      <w:proofErr w:type="gramStart"/>
      <w:r w:rsidRPr="00E739AB">
        <w:rPr>
          <w:lang w:val="en-US"/>
        </w:rPr>
        <w:t xml:space="preserve">De </w:t>
      </w:r>
      <w:proofErr w:type="spellStart"/>
      <w:r w:rsidRPr="00E739AB">
        <w:rPr>
          <w:lang w:val="en-US"/>
        </w:rPr>
        <w:t>kwaliteit</w:t>
      </w:r>
      <w:proofErr w:type="spellEnd"/>
      <w:r w:rsidRPr="00E739AB">
        <w:rPr>
          <w:lang w:val="en-US"/>
        </w:rPr>
        <w:t xml:space="preserve"> van de </w:t>
      </w:r>
      <w:proofErr w:type="spellStart"/>
      <w:r w:rsidRPr="00E739AB">
        <w:rPr>
          <w:lang w:val="en-US"/>
        </w:rPr>
        <w:t>programmacode</w:t>
      </w:r>
      <w:proofErr w:type="spellEnd"/>
      <w:r w:rsidRPr="00E739AB">
        <w:rPr>
          <w:lang w:val="en-US"/>
        </w:rPr>
        <w:t xml:space="preserve"> </w:t>
      </w:r>
      <w:proofErr w:type="spellStart"/>
      <w:r w:rsidRPr="00E739AB">
        <w:rPr>
          <w:lang w:val="en-US"/>
        </w:rPr>
        <w:t>wordt</w:t>
      </w:r>
      <w:proofErr w:type="spellEnd"/>
      <w:r w:rsidRPr="00E739AB">
        <w:rPr>
          <w:lang w:val="en-US"/>
        </w:rPr>
        <w:t xml:space="preserve"> </w:t>
      </w:r>
      <w:proofErr w:type="spellStart"/>
      <w:r w:rsidRPr="00E739AB">
        <w:rPr>
          <w:lang w:val="en-US"/>
        </w:rPr>
        <w:t>meegenomen</w:t>
      </w:r>
      <w:proofErr w:type="spellEnd"/>
      <w:r w:rsidRPr="00E739AB">
        <w:rPr>
          <w:lang w:val="en-US"/>
        </w:rPr>
        <w:t xml:space="preserve"> in de </w:t>
      </w:r>
      <w:proofErr w:type="spellStart"/>
      <w:r w:rsidRPr="00E739AB">
        <w:rPr>
          <w:lang w:val="en-US"/>
        </w:rPr>
        <w:t>beoordeling</w:t>
      </w:r>
      <w:proofErr w:type="spellEnd"/>
      <w:r w:rsidRPr="00E739AB">
        <w:rPr>
          <w:lang w:val="en-US"/>
        </w:rPr>
        <w:t>.</w:t>
      </w:r>
      <w:proofErr w:type="gramEnd"/>
    </w:p>
    <w:p w14:paraId="3AAC8B17" w14:textId="77777777" w:rsidR="005451F2" w:rsidRDefault="005451F2"/>
    <w:p w14:paraId="44B9D3F1" w14:textId="77777777" w:rsidR="005E4B1D" w:rsidRDefault="005E4B1D"/>
    <w:p w14:paraId="0DC67D7D" w14:textId="77777777" w:rsidR="005E4B1D" w:rsidRDefault="005E4B1D" w:rsidP="005E4B1D">
      <w:pPr>
        <w:rPr>
          <w:rFonts w:ascii="Times" w:hAnsi="Times" w:cs="Times"/>
          <w:color w:val="2C3235"/>
          <w:sz w:val="36"/>
          <w:szCs w:val="36"/>
          <w:lang w:val="en-US"/>
        </w:rPr>
      </w:pPr>
    </w:p>
    <w:p w14:paraId="4224CC9E" w14:textId="30C2F982" w:rsidR="005E4B1D" w:rsidRDefault="005E4B1D" w:rsidP="005E4B1D">
      <w:r>
        <w:t xml:space="preserve"> </w:t>
      </w:r>
    </w:p>
    <w:p w14:paraId="28049866" w14:textId="77777777" w:rsidR="005E4B1D" w:rsidRDefault="005E4B1D"/>
    <w:sectPr w:rsidR="005E4B1D" w:rsidSect="00661276">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D1BB0" w14:textId="77777777" w:rsidR="0051477A" w:rsidRDefault="0051477A">
      <w:r>
        <w:separator/>
      </w:r>
    </w:p>
  </w:endnote>
  <w:endnote w:type="continuationSeparator" w:id="0">
    <w:p w14:paraId="749D34D4" w14:textId="77777777" w:rsidR="0051477A" w:rsidRDefault="0051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942BC" w14:textId="09B4F537" w:rsidR="0051477A" w:rsidRPr="00B62D37" w:rsidRDefault="0051477A">
    <w:pPr>
      <w:pStyle w:val="Footer"/>
      <w:rPr>
        <w:lang w:val="en-US"/>
      </w:rPr>
    </w:pPr>
    <w:r>
      <w:rPr>
        <w:lang w:val="en-US"/>
      </w:rPr>
      <w:t>JEA6</w:t>
    </w:r>
    <w:r>
      <w:rPr>
        <w:lang w:val="en-US"/>
      </w:rPr>
      <w:tab/>
    </w:r>
    <w:proofErr w:type="spellStart"/>
    <w:r>
      <w:rPr>
        <w:lang w:val="en-US"/>
      </w:rPr>
      <w:t>Kwetter</w:t>
    </w:r>
    <w:proofErr w:type="spellEnd"/>
    <w:r>
      <w:rPr>
        <w:lang w:val="en-US"/>
      </w:rPr>
      <w:tab/>
      <w:t>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FF026" w14:textId="77777777" w:rsidR="0051477A" w:rsidRDefault="0051477A">
      <w:r>
        <w:separator/>
      </w:r>
    </w:p>
  </w:footnote>
  <w:footnote w:type="continuationSeparator" w:id="0">
    <w:p w14:paraId="06F748F5" w14:textId="77777777" w:rsidR="0051477A" w:rsidRDefault="005147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66C7"/>
    <w:multiLevelType w:val="hybridMultilevel"/>
    <w:tmpl w:val="7E5C1D74"/>
    <w:lvl w:ilvl="0" w:tplc="6010D7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6AB279D"/>
    <w:multiLevelType w:val="hybridMultilevel"/>
    <w:tmpl w:val="C840B9FE"/>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3BF43A06"/>
    <w:multiLevelType w:val="hybridMultilevel"/>
    <w:tmpl w:val="36388792"/>
    <w:lvl w:ilvl="0" w:tplc="6F00D6BA">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5EF2737"/>
    <w:multiLevelType w:val="hybridMultilevel"/>
    <w:tmpl w:val="6338DE14"/>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53C45026"/>
    <w:multiLevelType w:val="hybridMultilevel"/>
    <w:tmpl w:val="8F9A7514"/>
    <w:lvl w:ilvl="0" w:tplc="857EC58E">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5FDB1D86"/>
    <w:multiLevelType w:val="hybridMultilevel"/>
    <w:tmpl w:val="90A6C17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7AF72DF1"/>
    <w:multiLevelType w:val="hybridMultilevel"/>
    <w:tmpl w:val="72DA9150"/>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3A"/>
    <w:rsid w:val="000044F5"/>
    <w:rsid w:val="00005BBE"/>
    <w:rsid w:val="00005DA4"/>
    <w:rsid w:val="00010D88"/>
    <w:rsid w:val="00021E0A"/>
    <w:rsid w:val="000235EE"/>
    <w:rsid w:val="0002386A"/>
    <w:rsid w:val="0002621B"/>
    <w:rsid w:val="0003145D"/>
    <w:rsid w:val="00032D06"/>
    <w:rsid w:val="00036758"/>
    <w:rsid w:val="0004080D"/>
    <w:rsid w:val="00045B40"/>
    <w:rsid w:val="000465DE"/>
    <w:rsid w:val="00050558"/>
    <w:rsid w:val="00051F0E"/>
    <w:rsid w:val="00052AAA"/>
    <w:rsid w:val="000551C0"/>
    <w:rsid w:val="00056312"/>
    <w:rsid w:val="000563FA"/>
    <w:rsid w:val="00065692"/>
    <w:rsid w:val="000667F5"/>
    <w:rsid w:val="00072495"/>
    <w:rsid w:val="00076B82"/>
    <w:rsid w:val="0008231F"/>
    <w:rsid w:val="00085955"/>
    <w:rsid w:val="00085E34"/>
    <w:rsid w:val="00086D85"/>
    <w:rsid w:val="00091F46"/>
    <w:rsid w:val="00092E3E"/>
    <w:rsid w:val="00095958"/>
    <w:rsid w:val="000966EB"/>
    <w:rsid w:val="000A0151"/>
    <w:rsid w:val="000A3D7A"/>
    <w:rsid w:val="000B5380"/>
    <w:rsid w:val="000B58DA"/>
    <w:rsid w:val="000C1C03"/>
    <w:rsid w:val="000C1E23"/>
    <w:rsid w:val="000C2008"/>
    <w:rsid w:val="000C2E0F"/>
    <w:rsid w:val="000C309D"/>
    <w:rsid w:val="000C3580"/>
    <w:rsid w:val="000C473A"/>
    <w:rsid w:val="000C47F5"/>
    <w:rsid w:val="000C5A1A"/>
    <w:rsid w:val="000C604B"/>
    <w:rsid w:val="000D2699"/>
    <w:rsid w:val="000D2CF6"/>
    <w:rsid w:val="000D3827"/>
    <w:rsid w:val="000D404F"/>
    <w:rsid w:val="000E334C"/>
    <w:rsid w:val="000E4847"/>
    <w:rsid w:val="000E4F1C"/>
    <w:rsid w:val="000E7DF1"/>
    <w:rsid w:val="000F3D55"/>
    <w:rsid w:val="00100F57"/>
    <w:rsid w:val="00101E10"/>
    <w:rsid w:val="0010254D"/>
    <w:rsid w:val="00113FDD"/>
    <w:rsid w:val="001151F0"/>
    <w:rsid w:val="001156D8"/>
    <w:rsid w:val="001204E6"/>
    <w:rsid w:val="00121C17"/>
    <w:rsid w:val="001221DD"/>
    <w:rsid w:val="00123F92"/>
    <w:rsid w:val="00132792"/>
    <w:rsid w:val="001338A5"/>
    <w:rsid w:val="00133BFC"/>
    <w:rsid w:val="001426D1"/>
    <w:rsid w:val="0014773E"/>
    <w:rsid w:val="00150762"/>
    <w:rsid w:val="001621D6"/>
    <w:rsid w:val="001631FA"/>
    <w:rsid w:val="001738CD"/>
    <w:rsid w:val="00173EC9"/>
    <w:rsid w:val="001751F8"/>
    <w:rsid w:val="001757B8"/>
    <w:rsid w:val="0017790D"/>
    <w:rsid w:val="001878DD"/>
    <w:rsid w:val="0019301F"/>
    <w:rsid w:val="0019513A"/>
    <w:rsid w:val="00196812"/>
    <w:rsid w:val="001A26B4"/>
    <w:rsid w:val="001A271D"/>
    <w:rsid w:val="001A4665"/>
    <w:rsid w:val="001B029C"/>
    <w:rsid w:val="001B112A"/>
    <w:rsid w:val="001B290E"/>
    <w:rsid w:val="001B595D"/>
    <w:rsid w:val="001B5BF3"/>
    <w:rsid w:val="001B7C61"/>
    <w:rsid w:val="001C0827"/>
    <w:rsid w:val="001C16FF"/>
    <w:rsid w:val="001C7283"/>
    <w:rsid w:val="001C737C"/>
    <w:rsid w:val="001C7580"/>
    <w:rsid w:val="001D0E1B"/>
    <w:rsid w:val="001D0FD7"/>
    <w:rsid w:val="001E5F99"/>
    <w:rsid w:val="001E66F1"/>
    <w:rsid w:val="001E763F"/>
    <w:rsid w:val="001F2874"/>
    <w:rsid w:val="001F2EDF"/>
    <w:rsid w:val="001F4454"/>
    <w:rsid w:val="001F5909"/>
    <w:rsid w:val="001F59AB"/>
    <w:rsid w:val="002018E7"/>
    <w:rsid w:val="00201B1D"/>
    <w:rsid w:val="00202E1B"/>
    <w:rsid w:val="002069FF"/>
    <w:rsid w:val="00207914"/>
    <w:rsid w:val="002123DF"/>
    <w:rsid w:val="0021383E"/>
    <w:rsid w:val="00214698"/>
    <w:rsid w:val="002169E4"/>
    <w:rsid w:val="002202A1"/>
    <w:rsid w:val="002220E7"/>
    <w:rsid w:val="002251C5"/>
    <w:rsid w:val="00225556"/>
    <w:rsid w:val="0022644E"/>
    <w:rsid w:val="002402BF"/>
    <w:rsid w:val="0024230F"/>
    <w:rsid w:val="0024507E"/>
    <w:rsid w:val="002512E0"/>
    <w:rsid w:val="002554E4"/>
    <w:rsid w:val="002557A2"/>
    <w:rsid w:val="002558C5"/>
    <w:rsid w:val="002674AF"/>
    <w:rsid w:val="00276CE2"/>
    <w:rsid w:val="002823D7"/>
    <w:rsid w:val="00282F08"/>
    <w:rsid w:val="00284640"/>
    <w:rsid w:val="002915C8"/>
    <w:rsid w:val="00293E6B"/>
    <w:rsid w:val="00294B09"/>
    <w:rsid w:val="002A072A"/>
    <w:rsid w:val="002A1C3F"/>
    <w:rsid w:val="002A22BA"/>
    <w:rsid w:val="002A4254"/>
    <w:rsid w:val="002B338E"/>
    <w:rsid w:val="002B3A93"/>
    <w:rsid w:val="002B4612"/>
    <w:rsid w:val="002B50C5"/>
    <w:rsid w:val="002C1EF8"/>
    <w:rsid w:val="002C407B"/>
    <w:rsid w:val="002C7940"/>
    <w:rsid w:val="002D09A7"/>
    <w:rsid w:val="002D105E"/>
    <w:rsid w:val="002D2115"/>
    <w:rsid w:val="002E2266"/>
    <w:rsid w:val="002F379E"/>
    <w:rsid w:val="0030459E"/>
    <w:rsid w:val="00311461"/>
    <w:rsid w:val="00313C3A"/>
    <w:rsid w:val="00324ED6"/>
    <w:rsid w:val="0032729F"/>
    <w:rsid w:val="00327562"/>
    <w:rsid w:val="00333872"/>
    <w:rsid w:val="0033489C"/>
    <w:rsid w:val="00341B77"/>
    <w:rsid w:val="0034461E"/>
    <w:rsid w:val="003450A2"/>
    <w:rsid w:val="00351874"/>
    <w:rsid w:val="00352972"/>
    <w:rsid w:val="003604FA"/>
    <w:rsid w:val="0036065C"/>
    <w:rsid w:val="00361232"/>
    <w:rsid w:val="003612CA"/>
    <w:rsid w:val="00363137"/>
    <w:rsid w:val="00363E3F"/>
    <w:rsid w:val="003721C6"/>
    <w:rsid w:val="0037458A"/>
    <w:rsid w:val="003752CA"/>
    <w:rsid w:val="003753C1"/>
    <w:rsid w:val="00375604"/>
    <w:rsid w:val="00376964"/>
    <w:rsid w:val="00381B91"/>
    <w:rsid w:val="003826E0"/>
    <w:rsid w:val="00383E8E"/>
    <w:rsid w:val="003861BC"/>
    <w:rsid w:val="00386320"/>
    <w:rsid w:val="00387497"/>
    <w:rsid w:val="00393D9F"/>
    <w:rsid w:val="00395267"/>
    <w:rsid w:val="003963CC"/>
    <w:rsid w:val="003B0B5F"/>
    <w:rsid w:val="003B26BE"/>
    <w:rsid w:val="003B28EE"/>
    <w:rsid w:val="003B2A20"/>
    <w:rsid w:val="003B35E9"/>
    <w:rsid w:val="003B3B93"/>
    <w:rsid w:val="003B733F"/>
    <w:rsid w:val="003C283E"/>
    <w:rsid w:val="003C2D3E"/>
    <w:rsid w:val="003C3B64"/>
    <w:rsid w:val="003C3FF8"/>
    <w:rsid w:val="003C7A88"/>
    <w:rsid w:val="003D3E63"/>
    <w:rsid w:val="003E2D54"/>
    <w:rsid w:val="003E5B8C"/>
    <w:rsid w:val="003E67C3"/>
    <w:rsid w:val="003F0BF2"/>
    <w:rsid w:val="003F1845"/>
    <w:rsid w:val="003F216F"/>
    <w:rsid w:val="003F2686"/>
    <w:rsid w:val="00403E0A"/>
    <w:rsid w:val="004058BC"/>
    <w:rsid w:val="00414103"/>
    <w:rsid w:val="004150A5"/>
    <w:rsid w:val="00415650"/>
    <w:rsid w:val="00423873"/>
    <w:rsid w:val="00424F7A"/>
    <w:rsid w:val="00427623"/>
    <w:rsid w:val="00431817"/>
    <w:rsid w:val="00431CC4"/>
    <w:rsid w:val="00433E37"/>
    <w:rsid w:val="00435821"/>
    <w:rsid w:val="00441140"/>
    <w:rsid w:val="00444382"/>
    <w:rsid w:val="00444A03"/>
    <w:rsid w:val="0044633D"/>
    <w:rsid w:val="004529AE"/>
    <w:rsid w:val="0045369F"/>
    <w:rsid w:val="004542C1"/>
    <w:rsid w:val="004600F9"/>
    <w:rsid w:val="0046064B"/>
    <w:rsid w:val="0046270C"/>
    <w:rsid w:val="0046398D"/>
    <w:rsid w:val="00465BDE"/>
    <w:rsid w:val="00467591"/>
    <w:rsid w:val="00473EC6"/>
    <w:rsid w:val="0047415A"/>
    <w:rsid w:val="004749EF"/>
    <w:rsid w:val="00474C8A"/>
    <w:rsid w:val="00476AF8"/>
    <w:rsid w:val="00476FBA"/>
    <w:rsid w:val="00480697"/>
    <w:rsid w:val="0048186C"/>
    <w:rsid w:val="0048225B"/>
    <w:rsid w:val="0048266D"/>
    <w:rsid w:val="00483C0B"/>
    <w:rsid w:val="00497281"/>
    <w:rsid w:val="004A1C7B"/>
    <w:rsid w:val="004A20DB"/>
    <w:rsid w:val="004A491F"/>
    <w:rsid w:val="004A6F9D"/>
    <w:rsid w:val="004B184A"/>
    <w:rsid w:val="004C1DCE"/>
    <w:rsid w:val="004D25E4"/>
    <w:rsid w:val="004D34A4"/>
    <w:rsid w:val="004D3F00"/>
    <w:rsid w:val="004D3F03"/>
    <w:rsid w:val="004D4E44"/>
    <w:rsid w:val="004E1F4E"/>
    <w:rsid w:val="004E3592"/>
    <w:rsid w:val="004E4307"/>
    <w:rsid w:val="004E5132"/>
    <w:rsid w:val="004E5AC3"/>
    <w:rsid w:val="004F354F"/>
    <w:rsid w:val="004F769A"/>
    <w:rsid w:val="00501648"/>
    <w:rsid w:val="0050485C"/>
    <w:rsid w:val="005054C4"/>
    <w:rsid w:val="00505FBA"/>
    <w:rsid w:val="0051070D"/>
    <w:rsid w:val="00510B73"/>
    <w:rsid w:val="00510E52"/>
    <w:rsid w:val="0051477A"/>
    <w:rsid w:val="00515C19"/>
    <w:rsid w:val="00516C5C"/>
    <w:rsid w:val="00522F12"/>
    <w:rsid w:val="0052320B"/>
    <w:rsid w:val="00530DD6"/>
    <w:rsid w:val="00532B08"/>
    <w:rsid w:val="00540D2E"/>
    <w:rsid w:val="005451F2"/>
    <w:rsid w:val="00546ABD"/>
    <w:rsid w:val="00555D50"/>
    <w:rsid w:val="00561399"/>
    <w:rsid w:val="00567512"/>
    <w:rsid w:val="005815C4"/>
    <w:rsid w:val="005841FE"/>
    <w:rsid w:val="00586A90"/>
    <w:rsid w:val="00586CEF"/>
    <w:rsid w:val="00594215"/>
    <w:rsid w:val="005964C5"/>
    <w:rsid w:val="00596B7E"/>
    <w:rsid w:val="005A11F1"/>
    <w:rsid w:val="005A20F0"/>
    <w:rsid w:val="005B1AD7"/>
    <w:rsid w:val="005B28AB"/>
    <w:rsid w:val="005B5474"/>
    <w:rsid w:val="005C4899"/>
    <w:rsid w:val="005C6400"/>
    <w:rsid w:val="005D21BB"/>
    <w:rsid w:val="005D33A8"/>
    <w:rsid w:val="005D4DAF"/>
    <w:rsid w:val="005E4B1D"/>
    <w:rsid w:val="005E61DC"/>
    <w:rsid w:val="005F2919"/>
    <w:rsid w:val="005F4AAC"/>
    <w:rsid w:val="005F4B51"/>
    <w:rsid w:val="005F7876"/>
    <w:rsid w:val="005F7B62"/>
    <w:rsid w:val="00600D76"/>
    <w:rsid w:val="00601CB1"/>
    <w:rsid w:val="00613917"/>
    <w:rsid w:val="00621E78"/>
    <w:rsid w:val="006266A0"/>
    <w:rsid w:val="00626C79"/>
    <w:rsid w:val="0063152F"/>
    <w:rsid w:val="006407FE"/>
    <w:rsid w:val="00640D37"/>
    <w:rsid w:val="006429AD"/>
    <w:rsid w:val="006447B1"/>
    <w:rsid w:val="006464E4"/>
    <w:rsid w:val="00653B5E"/>
    <w:rsid w:val="0065558C"/>
    <w:rsid w:val="00657A7C"/>
    <w:rsid w:val="00661276"/>
    <w:rsid w:val="00662446"/>
    <w:rsid w:val="00662F5E"/>
    <w:rsid w:val="0066316B"/>
    <w:rsid w:val="00673BE2"/>
    <w:rsid w:val="00675584"/>
    <w:rsid w:val="00677D32"/>
    <w:rsid w:val="00684006"/>
    <w:rsid w:val="00684C92"/>
    <w:rsid w:val="00690FA5"/>
    <w:rsid w:val="00695983"/>
    <w:rsid w:val="006971DD"/>
    <w:rsid w:val="006A064E"/>
    <w:rsid w:val="006A1947"/>
    <w:rsid w:val="006A2F32"/>
    <w:rsid w:val="006C3876"/>
    <w:rsid w:val="006D368A"/>
    <w:rsid w:val="006D3D5C"/>
    <w:rsid w:val="006E0B4D"/>
    <w:rsid w:val="006E25BA"/>
    <w:rsid w:val="006E5F2B"/>
    <w:rsid w:val="006E7A84"/>
    <w:rsid w:val="006F0819"/>
    <w:rsid w:val="006F0E23"/>
    <w:rsid w:val="006F3DD3"/>
    <w:rsid w:val="006F7B4D"/>
    <w:rsid w:val="0070067C"/>
    <w:rsid w:val="00700BEA"/>
    <w:rsid w:val="00701F64"/>
    <w:rsid w:val="007049AA"/>
    <w:rsid w:val="00705F36"/>
    <w:rsid w:val="00715F58"/>
    <w:rsid w:val="00721A6D"/>
    <w:rsid w:val="00722E47"/>
    <w:rsid w:val="00736BDE"/>
    <w:rsid w:val="00743FA6"/>
    <w:rsid w:val="00750C50"/>
    <w:rsid w:val="007516EC"/>
    <w:rsid w:val="00752C1B"/>
    <w:rsid w:val="007540C4"/>
    <w:rsid w:val="007658AB"/>
    <w:rsid w:val="00765BC8"/>
    <w:rsid w:val="00772404"/>
    <w:rsid w:val="007810FD"/>
    <w:rsid w:val="007849DE"/>
    <w:rsid w:val="00785077"/>
    <w:rsid w:val="00793E4B"/>
    <w:rsid w:val="00794500"/>
    <w:rsid w:val="00795059"/>
    <w:rsid w:val="00796E1E"/>
    <w:rsid w:val="007A14C9"/>
    <w:rsid w:val="007A18C7"/>
    <w:rsid w:val="007A25AD"/>
    <w:rsid w:val="007A2AC5"/>
    <w:rsid w:val="007A3045"/>
    <w:rsid w:val="007A73FB"/>
    <w:rsid w:val="007B0748"/>
    <w:rsid w:val="007B5A29"/>
    <w:rsid w:val="007B70F2"/>
    <w:rsid w:val="007C2FF8"/>
    <w:rsid w:val="007C4B31"/>
    <w:rsid w:val="007D0657"/>
    <w:rsid w:val="007D371D"/>
    <w:rsid w:val="007D3AD6"/>
    <w:rsid w:val="007D41CF"/>
    <w:rsid w:val="007D701E"/>
    <w:rsid w:val="007E123E"/>
    <w:rsid w:val="007E5853"/>
    <w:rsid w:val="007E58F9"/>
    <w:rsid w:val="007F1DF9"/>
    <w:rsid w:val="007F4070"/>
    <w:rsid w:val="007F58A4"/>
    <w:rsid w:val="007F7B87"/>
    <w:rsid w:val="00801561"/>
    <w:rsid w:val="00803264"/>
    <w:rsid w:val="008056C5"/>
    <w:rsid w:val="00806A98"/>
    <w:rsid w:val="008106AD"/>
    <w:rsid w:val="00815CE7"/>
    <w:rsid w:val="0082168D"/>
    <w:rsid w:val="0082241E"/>
    <w:rsid w:val="00822545"/>
    <w:rsid w:val="008303E1"/>
    <w:rsid w:val="0083184D"/>
    <w:rsid w:val="00843F59"/>
    <w:rsid w:val="00845D85"/>
    <w:rsid w:val="00846440"/>
    <w:rsid w:val="00852F11"/>
    <w:rsid w:val="00860169"/>
    <w:rsid w:val="00860462"/>
    <w:rsid w:val="008635F5"/>
    <w:rsid w:val="008651BB"/>
    <w:rsid w:val="00867B18"/>
    <w:rsid w:val="00871201"/>
    <w:rsid w:val="00876C55"/>
    <w:rsid w:val="00880511"/>
    <w:rsid w:val="008817A7"/>
    <w:rsid w:val="008823C8"/>
    <w:rsid w:val="00884768"/>
    <w:rsid w:val="00886C21"/>
    <w:rsid w:val="00891FBF"/>
    <w:rsid w:val="00893589"/>
    <w:rsid w:val="00893D4E"/>
    <w:rsid w:val="008945E1"/>
    <w:rsid w:val="00895820"/>
    <w:rsid w:val="00896EDF"/>
    <w:rsid w:val="00897714"/>
    <w:rsid w:val="00897888"/>
    <w:rsid w:val="008A1838"/>
    <w:rsid w:val="008A3D0E"/>
    <w:rsid w:val="008A7A22"/>
    <w:rsid w:val="008B0B08"/>
    <w:rsid w:val="008B151C"/>
    <w:rsid w:val="008B3D26"/>
    <w:rsid w:val="008B4214"/>
    <w:rsid w:val="008B4452"/>
    <w:rsid w:val="008B56AC"/>
    <w:rsid w:val="008C21F6"/>
    <w:rsid w:val="008D01E5"/>
    <w:rsid w:val="008D3205"/>
    <w:rsid w:val="008D3F52"/>
    <w:rsid w:val="008E06D7"/>
    <w:rsid w:val="008E2174"/>
    <w:rsid w:val="008E6C21"/>
    <w:rsid w:val="008F1A53"/>
    <w:rsid w:val="008F3C3A"/>
    <w:rsid w:val="00901640"/>
    <w:rsid w:val="00901842"/>
    <w:rsid w:val="009066D8"/>
    <w:rsid w:val="00906EC7"/>
    <w:rsid w:val="00910E17"/>
    <w:rsid w:val="009129ED"/>
    <w:rsid w:val="00912AF1"/>
    <w:rsid w:val="009142B9"/>
    <w:rsid w:val="009159E4"/>
    <w:rsid w:val="00922218"/>
    <w:rsid w:val="00930A8B"/>
    <w:rsid w:val="00931E3A"/>
    <w:rsid w:val="00933A03"/>
    <w:rsid w:val="00942969"/>
    <w:rsid w:val="00947267"/>
    <w:rsid w:val="009476F6"/>
    <w:rsid w:val="0095329C"/>
    <w:rsid w:val="0096076D"/>
    <w:rsid w:val="009642FB"/>
    <w:rsid w:val="00974073"/>
    <w:rsid w:val="0098013B"/>
    <w:rsid w:val="00986939"/>
    <w:rsid w:val="009924AA"/>
    <w:rsid w:val="009967B0"/>
    <w:rsid w:val="009A2198"/>
    <w:rsid w:val="009A3F6C"/>
    <w:rsid w:val="009A59D7"/>
    <w:rsid w:val="009A6FFE"/>
    <w:rsid w:val="009A7743"/>
    <w:rsid w:val="009C1C99"/>
    <w:rsid w:val="009C3570"/>
    <w:rsid w:val="009C3DBD"/>
    <w:rsid w:val="009C66D8"/>
    <w:rsid w:val="009D1C5A"/>
    <w:rsid w:val="009D67EB"/>
    <w:rsid w:val="009E55C1"/>
    <w:rsid w:val="009F2C07"/>
    <w:rsid w:val="009F538C"/>
    <w:rsid w:val="00A03A18"/>
    <w:rsid w:val="00A0474A"/>
    <w:rsid w:val="00A06D31"/>
    <w:rsid w:val="00A16D56"/>
    <w:rsid w:val="00A273C6"/>
    <w:rsid w:val="00A3212C"/>
    <w:rsid w:val="00A33978"/>
    <w:rsid w:val="00A340D7"/>
    <w:rsid w:val="00A42950"/>
    <w:rsid w:val="00A50D73"/>
    <w:rsid w:val="00A5271B"/>
    <w:rsid w:val="00A5293F"/>
    <w:rsid w:val="00A63F03"/>
    <w:rsid w:val="00A7180A"/>
    <w:rsid w:val="00A8428F"/>
    <w:rsid w:val="00A873D3"/>
    <w:rsid w:val="00A91807"/>
    <w:rsid w:val="00A95CDF"/>
    <w:rsid w:val="00A96E3D"/>
    <w:rsid w:val="00AA0FC5"/>
    <w:rsid w:val="00AA5C31"/>
    <w:rsid w:val="00AB038F"/>
    <w:rsid w:val="00AB1F2B"/>
    <w:rsid w:val="00AB22F6"/>
    <w:rsid w:val="00AB2FC0"/>
    <w:rsid w:val="00AC055D"/>
    <w:rsid w:val="00AC654E"/>
    <w:rsid w:val="00AD11CF"/>
    <w:rsid w:val="00AD16A6"/>
    <w:rsid w:val="00AD49EC"/>
    <w:rsid w:val="00AE09A6"/>
    <w:rsid w:val="00AE49A0"/>
    <w:rsid w:val="00AF1DF7"/>
    <w:rsid w:val="00AF7C89"/>
    <w:rsid w:val="00B00763"/>
    <w:rsid w:val="00B04B6A"/>
    <w:rsid w:val="00B05513"/>
    <w:rsid w:val="00B1422E"/>
    <w:rsid w:val="00B1541D"/>
    <w:rsid w:val="00B15B6B"/>
    <w:rsid w:val="00B2061D"/>
    <w:rsid w:val="00B23857"/>
    <w:rsid w:val="00B27435"/>
    <w:rsid w:val="00B27800"/>
    <w:rsid w:val="00B337E2"/>
    <w:rsid w:val="00B34F38"/>
    <w:rsid w:val="00B3700D"/>
    <w:rsid w:val="00B46FEA"/>
    <w:rsid w:val="00B50E61"/>
    <w:rsid w:val="00B55A46"/>
    <w:rsid w:val="00B6049B"/>
    <w:rsid w:val="00B62D37"/>
    <w:rsid w:val="00B632B0"/>
    <w:rsid w:val="00B700FB"/>
    <w:rsid w:val="00B70A14"/>
    <w:rsid w:val="00B73FAD"/>
    <w:rsid w:val="00B8410C"/>
    <w:rsid w:val="00B842CE"/>
    <w:rsid w:val="00B84DAC"/>
    <w:rsid w:val="00B92D13"/>
    <w:rsid w:val="00B94943"/>
    <w:rsid w:val="00B97EA8"/>
    <w:rsid w:val="00BA176B"/>
    <w:rsid w:val="00BA2B3A"/>
    <w:rsid w:val="00BA3ECB"/>
    <w:rsid w:val="00BA669F"/>
    <w:rsid w:val="00BA68A1"/>
    <w:rsid w:val="00BA7298"/>
    <w:rsid w:val="00BB5D7E"/>
    <w:rsid w:val="00BB6E3D"/>
    <w:rsid w:val="00BB7B1A"/>
    <w:rsid w:val="00BB7D40"/>
    <w:rsid w:val="00BC283D"/>
    <w:rsid w:val="00BC3CBB"/>
    <w:rsid w:val="00BC4F67"/>
    <w:rsid w:val="00BC67FA"/>
    <w:rsid w:val="00BD2127"/>
    <w:rsid w:val="00BD47BA"/>
    <w:rsid w:val="00BD6C8E"/>
    <w:rsid w:val="00BE3288"/>
    <w:rsid w:val="00BF158D"/>
    <w:rsid w:val="00BF5F11"/>
    <w:rsid w:val="00C0183F"/>
    <w:rsid w:val="00C02CD1"/>
    <w:rsid w:val="00C05AEA"/>
    <w:rsid w:val="00C121F5"/>
    <w:rsid w:val="00C13220"/>
    <w:rsid w:val="00C24813"/>
    <w:rsid w:val="00C24A1B"/>
    <w:rsid w:val="00C30D89"/>
    <w:rsid w:val="00C31B04"/>
    <w:rsid w:val="00C3604A"/>
    <w:rsid w:val="00C418E5"/>
    <w:rsid w:val="00C41F2C"/>
    <w:rsid w:val="00C50678"/>
    <w:rsid w:val="00C62730"/>
    <w:rsid w:val="00C63355"/>
    <w:rsid w:val="00C657B3"/>
    <w:rsid w:val="00C716C5"/>
    <w:rsid w:val="00C738EB"/>
    <w:rsid w:val="00C74A8C"/>
    <w:rsid w:val="00C75E94"/>
    <w:rsid w:val="00C763E4"/>
    <w:rsid w:val="00C768C2"/>
    <w:rsid w:val="00C77F46"/>
    <w:rsid w:val="00C84C6D"/>
    <w:rsid w:val="00C86437"/>
    <w:rsid w:val="00C90089"/>
    <w:rsid w:val="00C92E9F"/>
    <w:rsid w:val="00C93D10"/>
    <w:rsid w:val="00CA2641"/>
    <w:rsid w:val="00CA2923"/>
    <w:rsid w:val="00CA3FFA"/>
    <w:rsid w:val="00CA6E37"/>
    <w:rsid w:val="00CB4807"/>
    <w:rsid w:val="00CB4D32"/>
    <w:rsid w:val="00CB613A"/>
    <w:rsid w:val="00CC0B99"/>
    <w:rsid w:val="00CC16B5"/>
    <w:rsid w:val="00CC200F"/>
    <w:rsid w:val="00CC2803"/>
    <w:rsid w:val="00CD1FA6"/>
    <w:rsid w:val="00CD37FE"/>
    <w:rsid w:val="00CD3C56"/>
    <w:rsid w:val="00CD5120"/>
    <w:rsid w:val="00CE0261"/>
    <w:rsid w:val="00CE04B0"/>
    <w:rsid w:val="00CE1E3D"/>
    <w:rsid w:val="00CE3163"/>
    <w:rsid w:val="00CE416E"/>
    <w:rsid w:val="00CE75B2"/>
    <w:rsid w:val="00CF02A8"/>
    <w:rsid w:val="00CF115B"/>
    <w:rsid w:val="00CF21CF"/>
    <w:rsid w:val="00CF2ED8"/>
    <w:rsid w:val="00CF6D1C"/>
    <w:rsid w:val="00CF7324"/>
    <w:rsid w:val="00D02E77"/>
    <w:rsid w:val="00D056EB"/>
    <w:rsid w:val="00D05C3B"/>
    <w:rsid w:val="00D10F66"/>
    <w:rsid w:val="00D1664B"/>
    <w:rsid w:val="00D20B85"/>
    <w:rsid w:val="00D217BC"/>
    <w:rsid w:val="00D21B33"/>
    <w:rsid w:val="00D22081"/>
    <w:rsid w:val="00D2289F"/>
    <w:rsid w:val="00D239CE"/>
    <w:rsid w:val="00D30483"/>
    <w:rsid w:val="00D37216"/>
    <w:rsid w:val="00D42895"/>
    <w:rsid w:val="00D4311A"/>
    <w:rsid w:val="00D44019"/>
    <w:rsid w:val="00D4693B"/>
    <w:rsid w:val="00D506C8"/>
    <w:rsid w:val="00D55732"/>
    <w:rsid w:val="00D60B2E"/>
    <w:rsid w:val="00D60DF1"/>
    <w:rsid w:val="00D60FA0"/>
    <w:rsid w:val="00D643AF"/>
    <w:rsid w:val="00D71E1E"/>
    <w:rsid w:val="00D72961"/>
    <w:rsid w:val="00D75124"/>
    <w:rsid w:val="00D90DD8"/>
    <w:rsid w:val="00D92795"/>
    <w:rsid w:val="00D9605D"/>
    <w:rsid w:val="00DA5AD9"/>
    <w:rsid w:val="00DA5EAF"/>
    <w:rsid w:val="00DA75AA"/>
    <w:rsid w:val="00DB25E0"/>
    <w:rsid w:val="00DB72A6"/>
    <w:rsid w:val="00DC4517"/>
    <w:rsid w:val="00DC7138"/>
    <w:rsid w:val="00DC7E01"/>
    <w:rsid w:val="00DD1222"/>
    <w:rsid w:val="00DD3CA6"/>
    <w:rsid w:val="00DE247F"/>
    <w:rsid w:val="00DE4B92"/>
    <w:rsid w:val="00DE7F86"/>
    <w:rsid w:val="00DF5E2D"/>
    <w:rsid w:val="00DF655B"/>
    <w:rsid w:val="00DF742A"/>
    <w:rsid w:val="00E02564"/>
    <w:rsid w:val="00E02B39"/>
    <w:rsid w:val="00E03AE1"/>
    <w:rsid w:val="00E046CA"/>
    <w:rsid w:val="00E078C4"/>
    <w:rsid w:val="00E25051"/>
    <w:rsid w:val="00E25808"/>
    <w:rsid w:val="00E328D3"/>
    <w:rsid w:val="00E33334"/>
    <w:rsid w:val="00E33807"/>
    <w:rsid w:val="00E34F98"/>
    <w:rsid w:val="00E377BA"/>
    <w:rsid w:val="00E404B7"/>
    <w:rsid w:val="00E4784A"/>
    <w:rsid w:val="00E528EB"/>
    <w:rsid w:val="00E53987"/>
    <w:rsid w:val="00E54CCF"/>
    <w:rsid w:val="00E555E6"/>
    <w:rsid w:val="00E578C8"/>
    <w:rsid w:val="00E6054D"/>
    <w:rsid w:val="00E60784"/>
    <w:rsid w:val="00E61D34"/>
    <w:rsid w:val="00E632CE"/>
    <w:rsid w:val="00E67787"/>
    <w:rsid w:val="00E705F3"/>
    <w:rsid w:val="00E722E6"/>
    <w:rsid w:val="00E738F8"/>
    <w:rsid w:val="00E739AB"/>
    <w:rsid w:val="00E74233"/>
    <w:rsid w:val="00E771EA"/>
    <w:rsid w:val="00E81B53"/>
    <w:rsid w:val="00E84854"/>
    <w:rsid w:val="00E86B58"/>
    <w:rsid w:val="00E922B7"/>
    <w:rsid w:val="00E9282D"/>
    <w:rsid w:val="00E94D71"/>
    <w:rsid w:val="00EA35F9"/>
    <w:rsid w:val="00EB1FF8"/>
    <w:rsid w:val="00EC0987"/>
    <w:rsid w:val="00EC7B8B"/>
    <w:rsid w:val="00EC7E77"/>
    <w:rsid w:val="00ED03EB"/>
    <w:rsid w:val="00ED094F"/>
    <w:rsid w:val="00ED5124"/>
    <w:rsid w:val="00ED6F4E"/>
    <w:rsid w:val="00EE1DD9"/>
    <w:rsid w:val="00EE1E33"/>
    <w:rsid w:val="00EF112B"/>
    <w:rsid w:val="00EF1D9E"/>
    <w:rsid w:val="00EF389E"/>
    <w:rsid w:val="00EF41F5"/>
    <w:rsid w:val="00EF48E8"/>
    <w:rsid w:val="00EF509E"/>
    <w:rsid w:val="00EF66F4"/>
    <w:rsid w:val="00F00B93"/>
    <w:rsid w:val="00F03CE3"/>
    <w:rsid w:val="00F0544B"/>
    <w:rsid w:val="00F06208"/>
    <w:rsid w:val="00F06E26"/>
    <w:rsid w:val="00F07F26"/>
    <w:rsid w:val="00F20EF3"/>
    <w:rsid w:val="00F22965"/>
    <w:rsid w:val="00F272C3"/>
    <w:rsid w:val="00F30874"/>
    <w:rsid w:val="00F33CCB"/>
    <w:rsid w:val="00F34E1F"/>
    <w:rsid w:val="00F466A3"/>
    <w:rsid w:val="00F4743C"/>
    <w:rsid w:val="00F500F3"/>
    <w:rsid w:val="00F50FA7"/>
    <w:rsid w:val="00F523CA"/>
    <w:rsid w:val="00F6203D"/>
    <w:rsid w:val="00F6454D"/>
    <w:rsid w:val="00F67E7E"/>
    <w:rsid w:val="00F70010"/>
    <w:rsid w:val="00F71518"/>
    <w:rsid w:val="00F717EE"/>
    <w:rsid w:val="00F7306C"/>
    <w:rsid w:val="00F76D89"/>
    <w:rsid w:val="00F87F7C"/>
    <w:rsid w:val="00F87FED"/>
    <w:rsid w:val="00F919B7"/>
    <w:rsid w:val="00F920CC"/>
    <w:rsid w:val="00F95E73"/>
    <w:rsid w:val="00FA4D93"/>
    <w:rsid w:val="00FA6747"/>
    <w:rsid w:val="00FB041D"/>
    <w:rsid w:val="00FB3FBB"/>
    <w:rsid w:val="00FB5522"/>
    <w:rsid w:val="00FB58D0"/>
    <w:rsid w:val="00FC2C83"/>
    <w:rsid w:val="00FC4250"/>
    <w:rsid w:val="00FC5BF4"/>
    <w:rsid w:val="00FD1D9E"/>
    <w:rsid w:val="00FD2401"/>
    <w:rsid w:val="00FE08AA"/>
    <w:rsid w:val="00FE11AF"/>
    <w:rsid w:val="00FE3B2B"/>
    <w:rsid w:val="00FE52A4"/>
    <w:rsid w:val="00FF1205"/>
    <w:rsid w:val="00FF1401"/>
    <w:rsid w:val="00FF2027"/>
    <w:rsid w:val="00FF27FF"/>
    <w:rsid w:val="00FF36ED"/>
    <w:rsid w:val="00FF3C81"/>
    <w:rsid w:val="00FF720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C9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1461"/>
    <w:rPr>
      <w:sz w:val="24"/>
      <w:szCs w:val="24"/>
    </w:rPr>
  </w:style>
  <w:style w:type="paragraph" w:styleId="Heading1">
    <w:name w:val="heading 1"/>
    <w:basedOn w:val="Normal"/>
    <w:next w:val="Normal"/>
    <w:qFormat/>
    <w:rsid w:val="00F87F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87F7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3CE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1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2168D"/>
    <w:rPr>
      <w:color w:val="0000FF"/>
      <w:u w:val="single"/>
    </w:rPr>
  </w:style>
  <w:style w:type="paragraph" w:styleId="Header">
    <w:name w:val="header"/>
    <w:basedOn w:val="Normal"/>
    <w:rsid w:val="00B62D37"/>
    <w:pPr>
      <w:tabs>
        <w:tab w:val="center" w:pos="4153"/>
        <w:tab w:val="right" w:pos="8306"/>
      </w:tabs>
    </w:pPr>
  </w:style>
  <w:style w:type="paragraph" w:styleId="Footer">
    <w:name w:val="footer"/>
    <w:basedOn w:val="Normal"/>
    <w:rsid w:val="00B62D37"/>
    <w:pPr>
      <w:tabs>
        <w:tab w:val="center" w:pos="4153"/>
        <w:tab w:val="right" w:pos="8306"/>
      </w:tabs>
    </w:pPr>
  </w:style>
  <w:style w:type="character" w:styleId="FollowedHyperlink">
    <w:name w:val="FollowedHyperlink"/>
    <w:basedOn w:val="DefaultParagraphFont"/>
    <w:rsid w:val="004D25E4"/>
    <w:rPr>
      <w:color w:val="800080"/>
      <w:u w:val="single"/>
    </w:rPr>
  </w:style>
  <w:style w:type="paragraph" w:styleId="Caption">
    <w:name w:val="caption"/>
    <w:basedOn w:val="Normal"/>
    <w:next w:val="Normal"/>
    <w:qFormat/>
    <w:rsid w:val="00F03CE3"/>
    <w:rPr>
      <w:b/>
      <w:bCs/>
      <w:sz w:val="20"/>
      <w:szCs w:val="20"/>
    </w:rPr>
  </w:style>
  <w:style w:type="paragraph" w:styleId="BalloonText">
    <w:name w:val="Balloon Text"/>
    <w:basedOn w:val="Normal"/>
    <w:link w:val="BalloonTextChar"/>
    <w:rsid w:val="00B94943"/>
    <w:rPr>
      <w:rFonts w:ascii="Tahoma" w:hAnsi="Tahoma" w:cs="Tahoma"/>
      <w:sz w:val="16"/>
      <w:szCs w:val="16"/>
    </w:rPr>
  </w:style>
  <w:style w:type="character" w:customStyle="1" w:styleId="BalloonTextChar">
    <w:name w:val="Balloon Text Char"/>
    <w:basedOn w:val="DefaultParagraphFont"/>
    <w:link w:val="BalloonText"/>
    <w:rsid w:val="00B94943"/>
    <w:rPr>
      <w:rFonts w:ascii="Tahoma" w:hAnsi="Tahoma" w:cs="Tahoma"/>
      <w:sz w:val="16"/>
      <w:szCs w:val="16"/>
    </w:rPr>
  </w:style>
  <w:style w:type="table" w:styleId="LightGrid-Accent6">
    <w:name w:val="Light Grid Accent 6"/>
    <w:basedOn w:val="TableNormal"/>
    <w:uiPriority w:val="62"/>
    <w:rsid w:val="005D4DA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CommentReference">
    <w:name w:val="annotation reference"/>
    <w:basedOn w:val="DefaultParagraphFont"/>
    <w:rsid w:val="0047415A"/>
    <w:rPr>
      <w:sz w:val="16"/>
      <w:szCs w:val="16"/>
    </w:rPr>
  </w:style>
  <w:style w:type="paragraph" w:styleId="CommentText">
    <w:name w:val="annotation text"/>
    <w:basedOn w:val="Normal"/>
    <w:link w:val="CommentTextChar"/>
    <w:rsid w:val="0047415A"/>
    <w:rPr>
      <w:sz w:val="20"/>
      <w:szCs w:val="20"/>
    </w:rPr>
  </w:style>
  <w:style w:type="character" w:customStyle="1" w:styleId="CommentTextChar">
    <w:name w:val="Comment Text Char"/>
    <w:basedOn w:val="DefaultParagraphFont"/>
    <w:link w:val="CommentText"/>
    <w:rsid w:val="0047415A"/>
  </w:style>
  <w:style w:type="paragraph" w:styleId="CommentSubject">
    <w:name w:val="annotation subject"/>
    <w:basedOn w:val="CommentText"/>
    <w:next w:val="CommentText"/>
    <w:link w:val="CommentSubjectChar"/>
    <w:rsid w:val="0047415A"/>
    <w:rPr>
      <w:b/>
      <w:bCs/>
    </w:rPr>
  </w:style>
  <w:style w:type="character" w:customStyle="1" w:styleId="CommentSubjectChar">
    <w:name w:val="Comment Subject Char"/>
    <w:basedOn w:val="CommentTextChar"/>
    <w:link w:val="CommentSubject"/>
    <w:rsid w:val="0047415A"/>
    <w:rPr>
      <w:b/>
      <w:bCs/>
    </w:rPr>
  </w:style>
  <w:style w:type="paragraph" w:styleId="Revision">
    <w:name w:val="Revision"/>
    <w:hidden/>
    <w:uiPriority w:val="99"/>
    <w:semiHidden/>
    <w:rsid w:val="00AB22F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1461"/>
    <w:rPr>
      <w:sz w:val="24"/>
      <w:szCs w:val="24"/>
    </w:rPr>
  </w:style>
  <w:style w:type="paragraph" w:styleId="Heading1">
    <w:name w:val="heading 1"/>
    <w:basedOn w:val="Normal"/>
    <w:next w:val="Normal"/>
    <w:qFormat/>
    <w:rsid w:val="00F87F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87F7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3CE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1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2168D"/>
    <w:rPr>
      <w:color w:val="0000FF"/>
      <w:u w:val="single"/>
    </w:rPr>
  </w:style>
  <w:style w:type="paragraph" w:styleId="Header">
    <w:name w:val="header"/>
    <w:basedOn w:val="Normal"/>
    <w:rsid w:val="00B62D37"/>
    <w:pPr>
      <w:tabs>
        <w:tab w:val="center" w:pos="4153"/>
        <w:tab w:val="right" w:pos="8306"/>
      </w:tabs>
    </w:pPr>
  </w:style>
  <w:style w:type="paragraph" w:styleId="Footer">
    <w:name w:val="footer"/>
    <w:basedOn w:val="Normal"/>
    <w:rsid w:val="00B62D37"/>
    <w:pPr>
      <w:tabs>
        <w:tab w:val="center" w:pos="4153"/>
        <w:tab w:val="right" w:pos="8306"/>
      </w:tabs>
    </w:pPr>
  </w:style>
  <w:style w:type="character" w:styleId="FollowedHyperlink">
    <w:name w:val="FollowedHyperlink"/>
    <w:basedOn w:val="DefaultParagraphFont"/>
    <w:rsid w:val="004D25E4"/>
    <w:rPr>
      <w:color w:val="800080"/>
      <w:u w:val="single"/>
    </w:rPr>
  </w:style>
  <w:style w:type="paragraph" w:styleId="Caption">
    <w:name w:val="caption"/>
    <w:basedOn w:val="Normal"/>
    <w:next w:val="Normal"/>
    <w:qFormat/>
    <w:rsid w:val="00F03CE3"/>
    <w:rPr>
      <w:b/>
      <w:bCs/>
      <w:sz w:val="20"/>
      <w:szCs w:val="20"/>
    </w:rPr>
  </w:style>
  <w:style w:type="paragraph" w:styleId="BalloonText">
    <w:name w:val="Balloon Text"/>
    <w:basedOn w:val="Normal"/>
    <w:link w:val="BalloonTextChar"/>
    <w:rsid w:val="00B94943"/>
    <w:rPr>
      <w:rFonts w:ascii="Tahoma" w:hAnsi="Tahoma" w:cs="Tahoma"/>
      <w:sz w:val="16"/>
      <w:szCs w:val="16"/>
    </w:rPr>
  </w:style>
  <w:style w:type="character" w:customStyle="1" w:styleId="BalloonTextChar">
    <w:name w:val="Balloon Text Char"/>
    <w:basedOn w:val="DefaultParagraphFont"/>
    <w:link w:val="BalloonText"/>
    <w:rsid w:val="00B94943"/>
    <w:rPr>
      <w:rFonts w:ascii="Tahoma" w:hAnsi="Tahoma" w:cs="Tahoma"/>
      <w:sz w:val="16"/>
      <w:szCs w:val="16"/>
    </w:rPr>
  </w:style>
  <w:style w:type="table" w:styleId="LightGrid-Accent6">
    <w:name w:val="Light Grid Accent 6"/>
    <w:basedOn w:val="TableNormal"/>
    <w:uiPriority w:val="62"/>
    <w:rsid w:val="005D4DA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CommentReference">
    <w:name w:val="annotation reference"/>
    <w:basedOn w:val="DefaultParagraphFont"/>
    <w:rsid w:val="0047415A"/>
    <w:rPr>
      <w:sz w:val="16"/>
      <w:szCs w:val="16"/>
    </w:rPr>
  </w:style>
  <w:style w:type="paragraph" w:styleId="CommentText">
    <w:name w:val="annotation text"/>
    <w:basedOn w:val="Normal"/>
    <w:link w:val="CommentTextChar"/>
    <w:rsid w:val="0047415A"/>
    <w:rPr>
      <w:sz w:val="20"/>
      <w:szCs w:val="20"/>
    </w:rPr>
  </w:style>
  <w:style w:type="character" w:customStyle="1" w:styleId="CommentTextChar">
    <w:name w:val="Comment Text Char"/>
    <w:basedOn w:val="DefaultParagraphFont"/>
    <w:link w:val="CommentText"/>
    <w:rsid w:val="0047415A"/>
  </w:style>
  <w:style w:type="paragraph" w:styleId="CommentSubject">
    <w:name w:val="annotation subject"/>
    <w:basedOn w:val="CommentText"/>
    <w:next w:val="CommentText"/>
    <w:link w:val="CommentSubjectChar"/>
    <w:rsid w:val="0047415A"/>
    <w:rPr>
      <w:b/>
      <w:bCs/>
    </w:rPr>
  </w:style>
  <w:style w:type="character" w:customStyle="1" w:styleId="CommentSubjectChar">
    <w:name w:val="Comment Subject Char"/>
    <w:basedOn w:val="CommentTextChar"/>
    <w:link w:val="CommentSubject"/>
    <w:rsid w:val="0047415A"/>
    <w:rPr>
      <w:b/>
      <w:bCs/>
    </w:rPr>
  </w:style>
  <w:style w:type="paragraph" w:styleId="Revision">
    <w:name w:val="Revision"/>
    <w:hidden/>
    <w:uiPriority w:val="99"/>
    <w:semiHidden/>
    <w:rsid w:val="00AB22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78157">
      <w:bodyDiv w:val="1"/>
      <w:marLeft w:val="0"/>
      <w:marRight w:val="0"/>
      <w:marTop w:val="0"/>
      <w:marBottom w:val="0"/>
      <w:divBdr>
        <w:top w:val="none" w:sz="0" w:space="0" w:color="auto"/>
        <w:left w:val="none" w:sz="0" w:space="0" w:color="auto"/>
        <w:bottom w:val="none" w:sz="0" w:space="0" w:color="auto"/>
        <w:right w:val="none" w:sz="0" w:space="0" w:color="auto"/>
      </w:divBdr>
    </w:div>
    <w:div w:id="159162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www.youtube.com/watch?v=ddO9idmax0o" TargetMode="External"/><Relationship Id="rId14" Type="http://schemas.openxmlformats.org/officeDocument/2006/relationships/hyperlink" Target="https://www.youtube.com/watch?v=i9MHigUZKEM" TargetMode="External"/><Relationship Id="rId15" Type="http://schemas.openxmlformats.org/officeDocument/2006/relationships/hyperlink" Target="https://www.youtube.com/watch?v=i9MHigUZKEM" TargetMode="External"/><Relationship Id="rId16" Type="http://schemas.openxmlformats.org/officeDocument/2006/relationships/hyperlink" Target="http://campus.codeschool.com/courses/shaping-up-with-angular-js/intro" TargetMode="External"/><Relationship Id="rId17" Type="http://schemas.openxmlformats.org/officeDocument/2006/relationships/hyperlink" Target="http://shop.oreilly.com/product/0636920033486.do" TargetMode="External"/><Relationship Id="rId18" Type="http://schemas.openxmlformats.org/officeDocument/2006/relationships/hyperlink" Target="https://angularjs.org" TargetMode="External"/><Relationship Id="rId19" Type="http://schemas.openxmlformats.org/officeDocument/2006/relationships/hyperlink" Target="http://www.twitter.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rofiel xmlns="25A673BA-617B-43AD-87CB-92A5D15B47A0">
      <Value>S-profiel</Value>
    </Profiel>
    <Vak xmlns="25A673BA-617B-43AD-87CB-92A5D15B47A0">JEA6 - Java Enterprise Applications</Vak>
    <Aangemaakt xmlns="25A673BA-617B-43AD-87CB-92A5D15B47A0">2014-01-05T23:00:00+00:00</Aangemaakt>
    <Categorie xmlns="25A673BA-617B-43AD-87CB-92A5D15B47A0">Opdrachten</Categorie>
    <Week xmlns="25A673BA-617B-43AD-87CB-92A5D15B47A0">02</Week>
    <Thema xmlns="25a673ba-617b-43ad-87cb-92a5d15b47a0">ESD</Thema>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F0257590853B4AA8E6F1AD34A70FE3" ma:contentTypeVersion="24" ma:contentTypeDescription="Create a new document." ma:contentTypeScope="" ma:versionID="08754155071c6986997a6283fed67f00">
  <xsd:schema xmlns:xsd="http://www.w3.org/2001/XMLSchema" xmlns:xs="http://www.w3.org/2001/XMLSchema" xmlns:p="http://schemas.microsoft.com/office/2006/metadata/properties" xmlns:ns2="25A673BA-617B-43AD-87CB-92A5D15B47A0" xmlns:ns3="25a673ba-617b-43ad-87cb-92a5d15b47a0" targetNamespace="http://schemas.microsoft.com/office/2006/metadata/properties" ma:root="true" ma:fieldsID="3373a40b541ea7097f30e0604160516a" ns2:_="" ns3:_="">
    <xsd:import namespace="25A673BA-617B-43AD-87CB-92A5D15B47A0"/>
    <xsd:import namespace="25a673ba-617b-43ad-87cb-92a5d15b47a0"/>
    <xsd:element name="properties">
      <xsd:complexType>
        <xsd:sequence>
          <xsd:element name="documentManagement">
            <xsd:complexType>
              <xsd:all>
                <xsd:element ref="ns2:Vak" minOccurs="0"/>
                <xsd:element ref="ns2:Categorie" minOccurs="0"/>
                <xsd:element ref="ns2:Aangemaakt" minOccurs="0"/>
                <xsd:element ref="ns2:Profiel" minOccurs="0"/>
                <xsd:element ref="ns2:Week" minOccurs="0"/>
                <xsd:element ref="ns3: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Vak" ma:index="2" nillable="true" ma:displayName="Vak" ma:default="SOP6 - SoftwareOntwikkelProces" ma:format="Dropdown" ma:indexed="true" ma:internalName="Vak">
      <xsd:simpleType>
        <xsd:restriction base="dms:Choice">
          <xsd:enumeration value="SOP6 - SoftwareOntwikkelProces"/>
          <xsd:enumeration value="SKP6 - SoftwareKwaliteit in de Praktijk"/>
          <xsd:enumeration value="DPI6 - Design Patterns voor Integratie"/>
          <xsd:enumeration value="DBO6 - Database Optimalisatie"/>
          <xsd:enumeration value="PTSS6 - Software-evolutie en -integratie"/>
          <xsd:enumeration value="JEA6 - Java Enterprise Applications"/>
          <xsd:enumeration value="PTSE6 - Enterprise software development"/>
          <xsd:enumeration value="OND6 - Onderzoeksvaardigheden"/>
          <xsd:enumeration value="SOL6 - Sollicitatietraining"/>
          <xsd:enumeration value="TSP6 - TienStappenPlan"/>
          <xsd:enumeration value="SEM6 - Semester 6"/>
          <xsd:enumeration value="Algemeen"/>
          <xsd:enumeration value="SOP-SEI  Softwareontwikkelproces"/>
          <xsd:enumeration value="SKP-SEI  Softwarekwaliteit in de Praktijk"/>
          <xsd:enumeration value="DPI-SEI  Design Patterns voor Integratie"/>
          <xsd:enumeration value="DBO-SEI  Database optimalisatie"/>
          <xsd:enumeration value="PTS-SEI  Proftaak Software-evolutie en -integratie"/>
          <xsd:enumeration value="JEA-ESD  Java Enterprise Applications"/>
          <xsd:enumeration value="PTS-ESD  Poftaak Enterprise Software Development"/>
          <xsd:enumeration value="OND6  Onderzoeksvaardigheden"/>
          <xsd:enumeration value="SOL6  Sollicitatietraining"/>
          <xsd:enumeration value="ESD  Enterprise Software Development"/>
          <xsd:enumeration value="SEI  Software-evolutie en -integratie"/>
          <xsd:enumeration value="SEM6"/>
          <xsd:enumeration value="TSP6  Tienstappenplan"/>
          <xsd:enumeration value="Algemeen"/>
          <xsd:enumeration value="SOP-SEI  Softwareontwikkelproces"/>
          <xsd:enumeration value="SKP-SEI  Softwarekwaliteit in de Praktijk"/>
          <xsd:enumeration value="DPI-SEI  Design Patterns voor Integratie"/>
          <xsd:enumeration value="DBO-SEI  Database optimalisatie"/>
          <xsd:enumeration value="PTS-SEI  Proftaak Software-evolutie en -integratie"/>
          <xsd:enumeration value="JEA-ESD  Java Enterprise Applications"/>
          <xsd:enumeration value="PTS-ESD  Poftaak Enterprise Software Development"/>
          <xsd:enumeration value="OND6  Onderzoeksvaardigheden"/>
          <xsd:enumeration value="SOL6  Sollicitatietraining"/>
          <xsd:enumeration value="ESD  Enterprise Software Development"/>
          <xsd:enumeration value="SEI  Software-evolutie en -integratie"/>
          <xsd:enumeration value="SEM6"/>
          <xsd:enumeration value="TSP6  Tienstappenplan"/>
          <xsd:enumeration value="Algemeen"/>
        </xsd:restriction>
      </xsd:simpleType>
    </xsd:element>
    <xsd:element name="Categorie" ma:index="3" nillable="true" ma:displayName="Categorie" ma:default="Sheets" ma:format="Dropdown" ma:indexed="true" ma:internalName="Categorie">
      <xsd:simpleType>
        <xsd:restriction base="dms:Choice">
          <xsd:enumeration value="Sheets"/>
          <xsd:enumeration value="Handleidingen"/>
          <xsd:enumeration value="Opdrachten"/>
          <xsd:enumeration value="Beoordelingen"/>
          <xsd:enumeration value="Bronnen"/>
          <xsd:enumeration value="Workshop 1"/>
          <xsd:enumeration value="Workshop 2"/>
          <xsd:enumeration value="Workshop 3"/>
          <xsd:enumeration value="Workshop 4"/>
          <xsd:enumeration value="Workshop 5"/>
          <xsd:enumeration value="Workshop 6"/>
          <xsd:enumeration value="Workshop 7"/>
          <xsd:enumeration value="Workshop 8"/>
          <xsd:enumeration value="Lesmateriaal 2011"/>
          <xsd:enumeration value="Overige"/>
        </xsd:restriction>
      </xsd:simpleType>
    </xsd:element>
    <xsd:element name="Aangemaakt" ma:index="4" nillable="true" ma:displayName="Aangemaakt" ma:format="DateOnly" ma:internalName="Aangemaakt" ma:readOnly="false">
      <xsd:simpleType>
        <xsd:restriction base="dms:DateTime"/>
      </xsd:simpleType>
    </xsd:element>
    <xsd:element name="Profiel" ma:index="5" nillable="true" ma:displayName="Profiel" ma:default="S-profiel" ma:internalName="Profiel">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Week" ma:index="6" nillable="true" ma:displayName="Week" ma:internalName="Wee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Thema" ma:index="7" nillable="true" ma:displayName="Thema" ma:default="ESD" ma:format="Dropdown" ma:indexed="true" ma:internalName="Thema">
      <xsd:simpleType>
        <xsd:restriction base="dms:Choice">
          <xsd:enumeration value="ESD"/>
          <xsd:enumeration value="SEI"/>
          <xsd:enumeration value="BV"/>
          <xsd:enumeration value="S6"/>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77D6B-1F86-4A1C-8BD9-C1ABE720E8AB}"/>
</file>

<file path=customXml/itemProps2.xml><?xml version="1.0" encoding="utf-8"?>
<ds:datastoreItem xmlns:ds="http://schemas.openxmlformats.org/officeDocument/2006/customXml" ds:itemID="{D93E0C6F-21E1-4B09-909C-733D93021127}"/>
</file>

<file path=customXml/itemProps3.xml><?xml version="1.0" encoding="utf-8"?>
<ds:datastoreItem xmlns:ds="http://schemas.openxmlformats.org/officeDocument/2006/customXml" ds:itemID="{D8C5A02F-0AD1-4FD2-8E95-B106ACE43AF9}"/>
</file>

<file path=customXml/itemProps4.xml><?xml version="1.0" encoding="utf-8"?>
<ds:datastoreItem xmlns:ds="http://schemas.openxmlformats.org/officeDocument/2006/customXml" ds:itemID="{88A6468A-F107-49A5-B27B-4C8A8E85B03B}"/>
</file>

<file path=customXml/itemProps5.xml><?xml version="1.0" encoding="utf-8"?>
<ds:datastoreItem xmlns:ds="http://schemas.openxmlformats.org/officeDocument/2006/customXml" ds:itemID="{8DBB8B54-0B1B-844A-8E1F-5095CB123816}"/>
</file>

<file path=docProps/app.xml><?xml version="1.0" encoding="utf-8"?>
<Properties xmlns="http://schemas.openxmlformats.org/officeDocument/2006/extended-properties" xmlns:vt="http://schemas.openxmlformats.org/officeDocument/2006/docPropsVTypes">
  <Template>Normal.dotm</Template>
  <TotalTime>11</TotalTime>
  <Pages>6</Pages>
  <Words>929</Words>
  <Characters>5296</Characters>
  <Application>Microsoft Macintosh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Kwetter: Java Server Faces</vt:lpstr>
      <vt:lpstr>Kwetter: een Twitter clone</vt:lpstr>
    </vt:vector>
  </TitlesOfParts>
  <Company>Bedrijf</Company>
  <LinksUpToDate>false</LinksUpToDate>
  <CharactersWithSpaces>6213</CharactersWithSpaces>
  <SharedDoc>false</SharedDoc>
  <HLinks>
    <vt:vector size="66" baseType="variant">
      <vt:variant>
        <vt:i4>1835036</vt:i4>
      </vt:variant>
      <vt:variant>
        <vt:i4>33</vt:i4>
      </vt:variant>
      <vt:variant>
        <vt:i4>0</vt:i4>
      </vt:variant>
      <vt:variant>
        <vt:i4>65541</vt:i4>
      </vt:variant>
      <vt:variant>
        <vt:lpwstr>../../../../../../../WINDOWS/TEMP/s</vt:lpwstr>
      </vt:variant>
      <vt:variant>
        <vt:lpwstr/>
      </vt:variant>
      <vt:variant>
        <vt:i4>1835036</vt:i4>
      </vt:variant>
      <vt:variant>
        <vt:i4>30</vt:i4>
      </vt:variant>
      <vt:variant>
        <vt:i4>0</vt:i4>
      </vt:variant>
      <vt:variant>
        <vt:i4>65541</vt:i4>
      </vt:variant>
      <vt:variant>
        <vt:lpwstr>../../../../../../../WINDOWS/TEMP/s</vt:lpwstr>
      </vt:variant>
      <vt:variant>
        <vt:lpwstr/>
      </vt:variant>
      <vt:variant>
        <vt:i4>1835036</vt:i4>
      </vt:variant>
      <vt:variant>
        <vt:i4>27</vt:i4>
      </vt:variant>
      <vt:variant>
        <vt:i4>0</vt:i4>
      </vt:variant>
      <vt:variant>
        <vt:i4>65541</vt:i4>
      </vt:variant>
      <vt:variant>
        <vt:lpwstr>../../../../../../../WINDOWS/TEMP/s</vt:lpwstr>
      </vt:variant>
      <vt:variant>
        <vt:lpwstr/>
      </vt:variant>
      <vt:variant>
        <vt:i4>1835036</vt:i4>
      </vt:variant>
      <vt:variant>
        <vt:i4>24</vt:i4>
      </vt:variant>
      <vt:variant>
        <vt:i4>0</vt:i4>
      </vt:variant>
      <vt:variant>
        <vt:i4>65541</vt:i4>
      </vt:variant>
      <vt:variant>
        <vt:lpwstr>../../../../../../../WINDOWS/TEMP/s</vt:lpwstr>
      </vt:variant>
      <vt:variant>
        <vt:lpwstr/>
      </vt:variant>
      <vt:variant>
        <vt:i4>1835036</vt:i4>
      </vt:variant>
      <vt:variant>
        <vt:i4>21</vt:i4>
      </vt:variant>
      <vt:variant>
        <vt:i4>0</vt:i4>
      </vt:variant>
      <vt:variant>
        <vt:i4>65541</vt:i4>
      </vt:variant>
      <vt:variant>
        <vt:lpwstr>../../../../../../../WINDOWS/TEMP/s</vt:lpwstr>
      </vt:variant>
      <vt:variant>
        <vt:lpwstr/>
      </vt:variant>
      <vt:variant>
        <vt:i4>1835036</vt:i4>
      </vt:variant>
      <vt:variant>
        <vt:i4>18</vt:i4>
      </vt:variant>
      <vt:variant>
        <vt:i4>0</vt:i4>
      </vt:variant>
      <vt:variant>
        <vt:i4>65541</vt:i4>
      </vt:variant>
      <vt:variant>
        <vt:lpwstr>../../../../../../../WINDOWS/TEMP/s</vt:lpwstr>
      </vt:variant>
      <vt:variant>
        <vt:lpwstr/>
      </vt:variant>
      <vt:variant>
        <vt:i4>1835036</vt:i4>
      </vt:variant>
      <vt:variant>
        <vt:i4>15</vt:i4>
      </vt:variant>
      <vt:variant>
        <vt:i4>0</vt:i4>
      </vt:variant>
      <vt:variant>
        <vt:i4>65541</vt:i4>
      </vt:variant>
      <vt:variant>
        <vt:lpwstr>../../../../../../../WINDOWS/TEMP/s</vt:lpwstr>
      </vt:variant>
      <vt:variant>
        <vt:lpwstr/>
      </vt:variant>
      <vt:variant>
        <vt:i4>4063351</vt:i4>
      </vt:variant>
      <vt:variant>
        <vt:i4>9</vt:i4>
      </vt:variant>
      <vt:variant>
        <vt:i4>0</vt:i4>
      </vt:variant>
      <vt:variant>
        <vt:i4>5</vt:i4>
      </vt:variant>
      <vt:variant>
        <vt:lpwstr>http://www.twitter.com/</vt:lpwstr>
      </vt:variant>
      <vt:variant>
        <vt:lpwstr/>
      </vt:variant>
      <vt:variant>
        <vt:i4>6553720</vt:i4>
      </vt:variant>
      <vt:variant>
        <vt:i4>6</vt:i4>
      </vt:variant>
      <vt:variant>
        <vt:i4>0</vt:i4>
      </vt:variant>
      <vt:variant>
        <vt:i4>5</vt:i4>
      </vt:variant>
      <vt:variant>
        <vt:lpwstr>http://netbeans.org/kb/docs/web/jsf20-support.html</vt:lpwstr>
      </vt:variant>
      <vt:variant>
        <vt:lpwstr/>
      </vt:variant>
      <vt:variant>
        <vt:i4>983058</vt:i4>
      </vt:variant>
      <vt:variant>
        <vt:i4>3</vt:i4>
      </vt:variant>
      <vt:variant>
        <vt:i4>0</vt:i4>
      </vt:variant>
      <vt:variant>
        <vt:i4>5</vt:i4>
      </vt:variant>
      <vt:variant>
        <vt:lpwstr>http://netbeans.org/kb/docs/web/jsf20-intro.html</vt:lpwstr>
      </vt:variant>
      <vt:variant>
        <vt:lpwstr/>
      </vt:variant>
      <vt:variant>
        <vt:i4>3932207</vt:i4>
      </vt:variant>
      <vt:variant>
        <vt:i4>0</vt:i4>
      </vt:variant>
      <vt:variant>
        <vt:i4>0</vt:i4>
      </vt:variant>
      <vt:variant>
        <vt:i4>5</vt:i4>
      </vt:variant>
      <vt:variant>
        <vt:lpwstr>http://www.youtube.com/watch?v=ddO9idmax0o</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AngularJS</dc:title>
  <dc:subject/>
  <dc:creator>Hans</dc:creator>
  <cp:keywords/>
  <dc:description/>
  <cp:lastModifiedBy>Frank Coenen</cp:lastModifiedBy>
  <cp:revision>4</cp:revision>
  <dcterms:created xsi:type="dcterms:W3CDTF">2015-02-23T19:37:00Z</dcterms:created>
  <dcterms:modified xsi:type="dcterms:W3CDTF">2015-02-27T21:16:00Z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Hans</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0x010100D7F0257590853B4AA8E6F1AD34A70FE3</vt:lpwstr>
  </property>
</Properties>
</file>